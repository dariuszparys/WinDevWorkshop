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2BA102" w14:textId="77777777" w:rsidR="000479BA" w:rsidRPr="00717A8E" w:rsidRDefault="000479BA" w:rsidP="000479BA">
      <w:pPr>
        <w:rPr>
          <w:noProof/>
          <w:vanish/>
          <w:lang w:eastAsia="es-AR"/>
          <w:specVanish/>
        </w:rPr>
      </w:pPr>
    </w:p>
    <w:p w14:paraId="08CC8CCB" w14:textId="77777777" w:rsidR="000479BA" w:rsidRPr="00C93E86" w:rsidRDefault="000479BA" w:rsidP="000479BA">
      <w:pPr>
        <w:rPr>
          <w:rFonts w:ascii="Arial Black" w:hAnsi="Arial Black"/>
          <w:noProof/>
          <w:color w:val="2FAAEC"/>
          <w:sz w:val="52"/>
          <w:highlight w:val="yellow"/>
        </w:rPr>
      </w:pPr>
      <w:r>
        <w:rPr>
          <w:noProof/>
          <w:lang w:bidi="ar-SA"/>
        </w:rPr>
        <w:drawing>
          <wp:inline distT="0" distB="0" distL="0" distR="0" wp14:anchorId="20F9317D" wp14:editId="12EC410F">
            <wp:extent cx="1685714" cy="30174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_Win8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85714" cy="301742"/>
                    </a:xfrm>
                    <a:prstGeom prst="rect">
                      <a:avLst/>
                    </a:prstGeom>
                  </pic:spPr>
                </pic:pic>
              </a:graphicData>
            </a:graphic>
          </wp:inline>
        </w:drawing>
      </w:r>
    </w:p>
    <w:p w14:paraId="2A41EAAA" w14:textId="77777777" w:rsidR="000479BA" w:rsidRPr="00D54414" w:rsidRDefault="000479BA" w:rsidP="000479BA">
      <w:pPr>
        <w:rPr>
          <w:rFonts w:ascii="Arial Black" w:hAnsi="Arial Black"/>
          <w:noProof/>
          <w:sz w:val="52"/>
          <w:highlight w:val="yellow"/>
        </w:rPr>
      </w:pPr>
    </w:p>
    <w:p w14:paraId="3DD447F6" w14:textId="77777777" w:rsidR="000479BA" w:rsidRPr="00D54414" w:rsidRDefault="000479BA" w:rsidP="000479BA">
      <w:pPr>
        <w:rPr>
          <w:rFonts w:ascii="Arial Black" w:hAnsi="Arial Black"/>
          <w:noProof/>
          <w:sz w:val="52"/>
          <w:highlight w:val="yellow"/>
        </w:rPr>
      </w:pPr>
    </w:p>
    <w:p w14:paraId="13D977CB" w14:textId="77777777" w:rsidR="000479BA" w:rsidRPr="00D54414" w:rsidRDefault="000479BA" w:rsidP="000479BA">
      <w:pPr>
        <w:pStyle w:val="HOLTitle1"/>
        <w:rPr>
          <w:noProof/>
        </w:rPr>
      </w:pPr>
      <w:r w:rsidRPr="00D54414">
        <w:rPr>
          <w:noProof/>
        </w:rPr>
        <w:t>Hand</w:t>
      </w:r>
      <w:r>
        <w:rPr>
          <w:noProof/>
        </w:rPr>
        <w:softHyphen/>
      </w:r>
      <w:r w:rsidRPr="00D54414">
        <w:rPr>
          <w:noProof/>
        </w:rPr>
        <w:t>s-</w:t>
      </w:r>
      <w:r>
        <w:rPr>
          <w:noProof/>
        </w:rPr>
        <w:t>o</w:t>
      </w:r>
      <w:r w:rsidRPr="00D54414">
        <w:rPr>
          <w:noProof/>
        </w:rPr>
        <w:t xml:space="preserve">n </w:t>
      </w:r>
      <w:r>
        <w:rPr>
          <w:noProof/>
        </w:rPr>
        <w:t>l</w:t>
      </w:r>
      <w:r w:rsidRPr="00D54414">
        <w:rPr>
          <w:noProof/>
        </w:rPr>
        <w:t>a</w:t>
      </w:r>
      <w:r>
        <w:rPr>
          <w:noProof/>
        </w:rPr>
        <w:t>b</w:t>
      </w:r>
    </w:p>
    <w:p w14:paraId="18D56EE8" w14:textId="77777777" w:rsidR="000479BA" w:rsidRPr="00C93E86" w:rsidRDefault="000479BA" w:rsidP="000479BA">
      <w:pPr>
        <w:pStyle w:val="HOLDescription"/>
        <w:rPr>
          <w:rFonts w:ascii="Arial Narrow" w:hAnsi="Arial Narrow"/>
          <w:noProof/>
          <w:color w:val="32B4FA"/>
          <w:sz w:val="56"/>
          <w:szCs w:val="56"/>
          <w:lang w:val="en-US"/>
        </w:rPr>
      </w:pPr>
      <w:r>
        <w:rPr>
          <w:rFonts w:ascii="Arial Narrow" w:hAnsi="Arial Narrow"/>
          <w:noProof/>
          <w:color w:val="32B4FA"/>
          <w:sz w:val="56"/>
          <w:szCs w:val="56"/>
          <w:lang w:val="en-US"/>
        </w:rPr>
        <w:t>Lab</w:t>
      </w:r>
      <w:r w:rsidRPr="00C93E86">
        <w:rPr>
          <w:rFonts w:ascii="Arial Narrow" w:hAnsi="Arial Narrow"/>
          <w:noProof/>
          <w:color w:val="32B4FA"/>
          <w:sz w:val="56"/>
          <w:szCs w:val="56"/>
          <w:lang w:val="en-US"/>
        </w:rPr>
        <w:t xml:space="preserve">: </w:t>
      </w:r>
      <w:r>
        <w:rPr>
          <w:rFonts w:ascii="Arial Narrow" w:hAnsi="Arial Narrow"/>
          <w:noProof/>
          <w:color w:val="32B4FA"/>
          <w:sz w:val="56"/>
          <w:szCs w:val="56"/>
          <w:lang w:val="en-US"/>
        </w:rPr>
        <w:t>Live Tiles and Notifications</w:t>
      </w:r>
    </w:p>
    <w:p w14:paraId="4F0C6AAF" w14:textId="77777777" w:rsidR="000479BA" w:rsidRPr="00B43992" w:rsidRDefault="000479BA" w:rsidP="000479BA">
      <w:pPr>
        <w:spacing w:after="0" w:line="240" w:lineRule="auto"/>
        <w:rPr>
          <w:rFonts w:ascii="Arial" w:eastAsia="Batang" w:hAnsi="Arial" w:cs="Times New Roman"/>
          <w:noProof/>
          <w:color w:val="139BEC"/>
          <w:sz w:val="20"/>
          <w:szCs w:val="24"/>
          <w:vertAlign w:val="subscript"/>
          <w:lang w:eastAsia="ko-KR"/>
        </w:rPr>
      </w:pPr>
    </w:p>
    <w:p w14:paraId="2A65A274" w14:textId="77777777" w:rsidR="000479BA" w:rsidRDefault="000479BA" w:rsidP="000479BA">
      <w:pPr>
        <w:spacing w:after="0" w:line="240" w:lineRule="auto"/>
        <w:rPr>
          <w:rFonts w:ascii="Arial" w:eastAsia="Batang" w:hAnsi="Arial" w:cs="Times New Roman"/>
          <w:noProof/>
          <w:sz w:val="20"/>
          <w:szCs w:val="24"/>
          <w:lang w:eastAsia="ko-KR"/>
        </w:rPr>
      </w:pPr>
    </w:p>
    <w:p w14:paraId="1815FEAE" w14:textId="77777777" w:rsidR="000479BA" w:rsidRPr="00761D40" w:rsidRDefault="000479BA" w:rsidP="000479BA">
      <w:r>
        <w:t>September 2015</w:t>
      </w:r>
    </w:p>
    <w:p w14:paraId="1ED81814" w14:textId="77777777" w:rsidR="000479BA" w:rsidRPr="001835C9" w:rsidRDefault="000479BA" w:rsidP="000479BA">
      <w:pPr>
        <w:spacing w:after="0" w:line="240" w:lineRule="auto"/>
        <w:rPr>
          <w:rFonts w:ascii="Arial" w:eastAsia="Batang" w:hAnsi="Arial" w:cs="Times New Roman"/>
          <w:noProof/>
          <w:szCs w:val="20"/>
          <w:lang w:eastAsia="ko-KR"/>
        </w:rPr>
      </w:pPr>
    </w:p>
    <w:p w14:paraId="632079F3" w14:textId="77777777" w:rsidR="000479BA" w:rsidRPr="00D54414" w:rsidRDefault="000479BA" w:rsidP="000479BA">
      <w:pPr>
        <w:spacing w:after="0" w:line="240" w:lineRule="auto"/>
        <w:rPr>
          <w:rFonts w:ascii="Arial" w:eastAsia="Batang" w:hAnsi="Arial" w:cs="Times New Roman"/>
          <w:noProof/>
          <w:sz w:val="20"/>
          <w:szCs w:val="24"/>
          <w:lang w:eastAsia="ko-KR"/>
        </w:rPr>
      </w:pPr>
    </w:p>
    <w:p w14:paraId="6FF35271" w14:textId="77777777" w:rsidR="000479BA" w:rsidRPr="00D54414" w:rsidRDefault="000479BA" w:rsidP="000479BA">
      <w:pPr>
        <w:spacing w:after="0" w:line="240" w:lineRule="auto"/>
        <w:rPr>
          <w:rFonts w:ascii="Arial" w:eastAsia="Batang" w:hAnsi="Arial" w:cs="Times New Roman"/>
          <w:noProof/>
          <w:sz w:val="20"/>
          <w:szCs w:val="24"/>
          <w:lang w:eastAsia="ko-KR"/>
        </w:rPr>
      </w:pPr>
    </w:p>
    <w:p w14:paraId="64AE99DB" w14:textId="77777777" w:rsidR="000479BA" w:rsidRPr="00D54414" w:rsidRDefault="000479BA" w:rsidP="000479BA">
      <w:pPr>
        <w:spacing w:after="0" w:line="240" w:lineRule="auto"/>
        <w:rPr>
          <w:rFonts w:ascii="Arial" w:eastAsia="Batang" w:hAnsi="Arial" w:cs="Times New Roman"/>
          <w:noProof/>
          <w:sz w:val="20"/>
          <w:szCs w:val="24"/>
          <w:lang w:eastAsia="ko-KR"/>
        </w:rPr>
      </w:pPr>
    </w:p>
    <w:p w14:paraId="19515A7A" w14:textId="77777777" w:rsidR="000479BA" w:rsidRPr="00D54414" w:rsidRDefault="000479BA" w:rsidP="000479BA">
      <w:pPr>
        <w:spacing w:after="0" w:line="240" w:lineRule="auto"/>
        <w:rPr>
          <w:rFonts w:ascii="Arial" w:eastAsia="Batang" w:hAnsi="Arial" w:cs="Times New Roman"/>
          <w:noProof/>
          <w:sz w:val="20"/>
          <w:szCs w:val="24"/>
          <w:lang w:eastAsia="ko-KR"/>
        </w:rPr>
      </w:pPr>
    </w:p>
    <w:p w14:paraId="6108ADB8" w14:textId="77777777" w:rsidR="000479BA" w:rsidRPr="00D54414" w:rsidRDefault="000479BA" w:rsidP="000479BA">
      <w:pPr>
        <w:spacing w:after="0" w:line="240" w:lineRule="auto"/>
        <w:rPr>
          <w:rFonts w:ascii="Arial" w:eastAsia="Batang" w:hAnsi="Arial" w:cs="Times New Roman"/>
          <w:noProof/>
          <w:sz w:val="20"/>
          <w:szCs w:val="24"/>
          <w:lang w:eastAsia="ko-KR"/>
        </w:rPr>
      </w:pPr>
    </w:p>
    <w:p w14:paraId="24FD5CEA" w14:textId="77777777" w:rsidR="000479BA" w:rsidRPr="00D54414" w:rsidRDefault="000479BA" w:rsidP="000479BA">
      <w:pPr>
        <w:spacing w:after="0" w:line="240" w:lineRule="auto"/>
        <w:rPr>
          <w:rFonts w:ascii="Arial" w:eastAsia="Batang" w:hAnsi="Arial" w:cs="Times New Roman"/>
          <w:noProof/>
          <w:sz w:val="20"/>
          <w:szCs w:val="24"/>
          <w:lang w:eastAsia="ko-KR"/>
        </w:rPr>
      </w:pPr>
    </w:p>
    <w:p w14:paraId="26E23428" w14:textId="77777777" w:rsidR="000479BA" w:rsidRPr="00D54414" w:rsidRDefault="000479BA" w:rsidP="000479BA">
      <w:pPr>
        <w:spacing w:after="0" w:line="240" w:lineRule="auto"/>
        <w:rPr>
          <w:rFonts w:ascii="Arial" w:eastAsia="Batang" w:hAnsi="Arial" w:cs="Times New Roman"/>
          <w:noProof/>
          <w:sz w:val="20"/>
          <w:szCs w:val="24"/>
          <w:lang w:eastAsia="ko-KR"/>
        </w:rPr>
      </w:pPr>
    </w:p>
    <w:p w14:paraId="4EF7B062" w14:textId="77777777" w:rsidR="000479BA" w:rsidRDefault="000479BA" w:rsidP="000479BA">
      <w:pPr>
        <w:rPr>
          <w:noProof/>
        </w:rPr>
      </w:pPr>
    </w:p>
    <w:p w14:paraId="0F366EE1" w14:textId="77777777" w:rsidR="000479BA" w:rsidRDefault="000479BA" w:rsidP="000479BA">
      <w:pPr>
        <w:rPr>
          <w:noProof/>
        </w:rPr>
      </w:pPr>
    </w:p>
    <w:p w14:paraId="364867F5" w14:textId="77777777" w:rsidR="000479BA" w:rsidRDefault="000479BA" w:rsidP="000479BA">
      <w:pPr>
        <w:rPr>
          <w:noProof/>
        </w:rPr>
      </w:pPr>
    </w:p>
    <w:p w14:paraId="12C90104" w14:textId="77777777" w:rsidR="000479BA" w:rsidRDefault="000479BA" w:rsidP="000479BA">
      <w:pPr>
        <w:rPr>
          <w:noProof/>
        </w:rPr>
      </w:pPr>
    </w:p>
    <w:p w14:paraId="4438B638" w14:textId="77777777" w:rsidR="000479BA" w:rsidRDefault="000479BA" w:rsidP="000479BA">
      <w:pPr>
        <w:rPr>
          <w:noProof/>
        </w:rPr>
      </w:pPr>
    </w:p>
    <w:p w14:paraId="4EB34BEC" w14:textId="77777777" w:rsidR="000479BA" w:rsidRDefault="000479BA" w:rsidP="000479BA">
      <w:pPr>
        <w:rPr>
          <w:noProof/>
        </w:rPr>
      </w:pPr>
    </w:p>
    <w:p w14:paraId="4F7484CF" w14:textId="77777777" w:rsidR="000479BA" w:rsidRDefault="000479BA" w:rsidP="000479BA">
      <w:pPr>
        <w:pStyle w:val="TOC1"/>
      </w:pPr>
    </w:p>
    <w:p w14:paraId="4417DE81" w14:textId="77777777" w:rsidR="000479BA" w:rsidRDefault="000479BA" w:rsidP="000479BA">
      <w:pPr>
        <w:pStyle w:val="TOC1"/>
      </w:pPr>
    </w:p>
    <w:p w14:paraId="6B9D2CA3" w14:textId="77777777" w:rsidR="00682BAD" w:rsidRDefault="000479BA" w:rsidP="000479BA">
      <w:pPr>
        <w:pStyle w:val="TOC1"/>
        <w:jc w:val="right"/>
      </w:pPr>
      <w:r>
        <w:rPr>
          <w:lang w:eastAsia="en-US" w:bidi="ar-SA"/>
        </w:rPr>
        <w:drawing>
          <wp:inline distT="0" distB="0" distL="0" distR="0" wp14:anchorId="0C889C37" wp14:editId="6FDDB38F">
            <wp:extent cx="1371031" cy="5043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2205" cy="504756"/>
                    </a:xfrm>
                    <a:prstGeom prst="rect">
                      <a:avLst/>
                    </a:prstGeom>
                  </pic:spPr>
                </pic:pic>
              </a:graphicData>
            </a:graphic>
          </wp:inline>
        </w:drawing>
      </w:r>
      <w:r w:rsidRPr="00D54414">
        <w:br w:type="page"/>
      </w:r>
      <w:bookmarkStart w:id="0" w:name="_Toc168302996"/>
      <w:bookmarkStart w:id="1" w:name="_Toc168399728"/>
      <w:r w:rsidRPr="00D54414">
        <w:lastRenderedPageBreak/>
        <w:t>Contents</w:t>
      </w:r>
      <w:bookmarkEnd w:id="0"/>
      <w:bookmarkEnd w:id="1"/>
      <w:r>
        <w:fldChar w:fldCharType="begin"/>
      </w:r>
      <w:r>
        <w:instrText xml:space="preserve">  </w:instrText>
      </w:r>
      <w:r>
        <w:fldChar w:fldCharType="end"/>
      </w:r>
      <w:r w:rsidRPr="00D54414">
        <w:rPr>
          <w:caps w:val="0"/>
        </w:rPr>
        <w:fldChar w:fldCharType="begin"/>
      </w:r>
      <w:r w:rsidRPr="00D54414">
        <w:instrText xml:space="preserve"> TOC \h \z \t "Heading 3,2,pp Topic,1,PP Procedure start,3" </w:instrText>
      </w:r>
      <w:r w:rsidRPr="00D54414">
        <w:rPr>
          <w:caps w:val="0"/>
        </w:rPr>
        <w:fldChar w:fldCharType="separate"/>
      </w:r>
    </w:p>
    <w:p w14:paraId="07C651D2" w14:textId="77777777" w:rsidR="00682BAD" w:rsidRDefault="00682BAD">
      <w:pPr>
        <w:pStyle w:val="TOC1"/>
        <w:rPr>
          <w:rFonts w:asciiTheme="minorHAnsi" w:eastAsiaTheme="minorEastAsia" w:hAnsiTheme="minorHAnsi" w:cstheme="minorBidi"/>
          <w:b w:val="0"/>
          <w:bCs w:val="0"/>
          <w:caps w:val="0"/>
          <w:sz w:val="24"/>
          <w:szCs w:val="24"/>
          <w:lang w:eastAsia="en-US" w:bidi="ar-SA"/>
        </w:rPr>
      </w:pPr>
      <w:hyperlink w:anchor="_Toc431289137" w:history="1">
        <w:r w:rsidRPr="007A2F7C">
          <w:rPr>
            <w:rStyle w:val="Hyperlink"/>
          </w:rPr>
          <w:t>Overview</w:t>
        </w:r>
        <w:r>
          <w:rPr>
            <w:webHidden/>
          </w:rPr>
          <w:tab/>
        </w:r>
        <w:r>
          <w:rPr>
            <w:webHidden/>
          </w:rPr>
          <w:fldChar w:fldCharType="begin"/>
        </w:r>
        <w:r>
          <w:rPr>
            <w:webHidden/>
          </w:rPr>
          <w:instrText xml:space="preserve"> PAGEREF _Toc431289137 \h </w:instrText>
        </w:r>
        <w:r>
          <w:rPr>
            <w:webHidden/>
          </w:rPr>
        </w:r>
        <w:r>
          <w:rPr>
            <w:webHidden/>
          </w:rPr>
          <w:fldChar w:fldCharType="separate"/>
        </w:r>
        <w:r>
          <w:rPr>
            <w:webHidden/>
          </w:rPr>
          <w:t>3</w:t>
        </w:r>
        <w:r>
          <w:rPr>
            <w:webHidden/>
          </w:rPr>
          <w:fldChar w:fldCharType="end"/>
        </w:r>
      </w:hyperlink>
    </w:p>
    <w:p w14:paraId="5E3D8847" w14:textId="77777777" w:rsidR="00682BAD" w:rsidRDefault="00682BAD">
      <w:pPr>
        <w:pStyle w:val="TOC1"/>
        <w:rPr>
          <w:rFonts w:asciiTheme="minorHAnsi" w:eastAsiaTheme="minorEastAsia" w:hAnsiTheme="minorHAnsi" w:cstheme="minorBidi"/>
          <w:b w:val="0"/>
          <w:bCs w:val="0"/>
          <w:caps w:val="0"/>
          <w:sz w:val="24"/>
          <w:szCs w:val="24"/>
          <w:lang w:eastAsia="en-US" w:bidi="ar-SA"/>
        </w:rPr>
      </w:pPr>
      <w:hyperlink w:anchor="_Toc431289138" w:history="1">
        <w:r w:rsidRPr="007A2F7C">
          <w:rPr>
            <w:rStyle w:val="Hyperlink"/>
          </w:rPr>
          <w:t>Exercise 1: Customize the Default Tile</w:t>
        </w:r>
        <w:r>
          <w:rPr>
            <w:webHidden/>
          </w:rPr>
          <w:tab/>
        </w:r>
        <w:r>
          <w:rPr>
            <w:webHidden/>
          </w:rPr>
          <w:fldChar w:fldCharType="begin"/>
        </w:r>
        <w:r>
          <w:rPr>
            <w:webHidden/>
          </w:rPr>
          <w:instrText xml:space="preserve"> PAGEREF _Toc431289138 \h </w:instrText>
        </w:r>
        <w:r>
          <w:rPr>
            <w:webHidden/>
          </w:rPr>
        </w:r>
        <w:r>
          <w:rPr>
            <w:webHidden/>
          </w:rPr>
          <w:fldChar w:fldCharType="separate"/>
        </w:r>
        <w:r>
          <w:rPr>
            <w:webHidden/>
          </w:rPr>
          <w:t>4</w:t>
        </w:r>
        <w:r>
          <w:rPr>
            <w:webHidden/>
          </w:rPr>
          <w:fldChar w:fldCharType="end"/>
        </w:r>
      </w:hyperlink>
    </w:p>
    <w:p w14:paraId="79A20553" w14:textId="77777777" w:rsidR="00682BAD" w:rsidRDefault="00682BAD">
      <w:pPr>
        <w:pStyle w:val="TOC3"/>
        <w:tabs>
          <w:tab w:val="right" w:leader="dot" w:pos="9350"/>
        </w:tabs>
        <w:rPr>
          <w:noProof/>
          <w:sz w:val="24"/>
          <w:szCs w:val="24"/>
          <w:lang w:bidi="ar-SA"/>
        </w:rPr>
      </w:pPr>
      <w:hyperlink w:anchor="_Toc431289139" w:history="1">
        <w:r w:rsidRPr="007A2F7C">
          <w:rPr>
            <w:rStyle w:val="Hyperlink"/>
            <w:noProof/>
          </w:rPr>
          <w:t>Task 1 – Create a blank Universal Windows app</w:t>
        </w:r>
        <w:r>
          <w:rPr>
            <w:noProof/>
            <w:webHidden/>
          </w:rPr>
          <w:tab/>
        </w:r>
        <w:r>
          <w:rPr>
            <w:noProof/>
            <w:webHidden/>
          </w:rPr>
          <w:fldChar w:fldCharType="begin"/>
        </w:r>
        <w:r>
          <w:rPr>
            <w:noProof/>
            <w:webHidden/>
          </w:rPr>
          <w:instrText xml:space="preserve"> PAGEREF _Toc431289139 \h </w:instrText>
        </w:r>
        <w:r>
          <w:rPr>
            <w:noProof/>
            <w:webHidden/>
          </w:rPr>
        </w:r>
        <w:r>
          <w:rPr>
            <w:noProof/>
            <w:webHidden/>
          </w:rPr>
          <w:fldChar w:fldCharType="separate"/>
        </w:r>
        <w:r>
          <w:rPr>
            <w:noProof/>
            <w:webHidden/>
          </w:rPr>
          <w:t>4</w:t>
        </w:r>
        <w:r>
          <w:rPr>
            <w:noProof/>
            <w:webHidden/>
          </w:rPr>
          <w:fldChar w:fldCharType="end"/>
        </w:r>
      </w:hyperlink>
    </w:p>
    <w:p w14:paraId="57B332D1" w14:textId="77777777" w:rsidR="00682BAD" w:rsidRDefault="00682BAD">
      <w:pPr>
        <w:pStyle w:val="TOC3"/>
        <w:tabs>
          <w:tab w:val="right" w:leader="dot" w:pos="9350"/>
        </w:tabs>
        <w:rPr>
          <w:noProof/>
          <w:sz w:val="24"/>
          <w:szCs w:val="24"/>
          <w:lang w:bidi="ar-SA"/>
        </w:rPr>
      </w:pPr>
      <w:hyperlink w:anchor="_Toc431289140" w:history="1">
        <w:r w:rsidRPr="007A2F7C">
          <w:rPr>
            <w:rStyle w:val="Hyperlink"/>
            <w:noProof/>
          </w:rPr>
          <w:t>Task 2 – Import visual assets</w:t>
        </w:r>
        <w:r>
          <w:rPr>
            <w:noProof/>
            <w:webHidden/>
          </w:rPr>
          <w:tab/>
        </w:r>
        <w:r>
          <w:rPr>
            <w:noProof/>
            <w:webHidden/>
          </w:rPr>
          <w:fldChar w:fldCharType="begin"/>
        </w:r>
        <w:r>
          <w:rPr>
            <w:noProof/>
            <w:webHidden/>
          </w:rPr>
          <w:instrText xml:space="preserve"> PAGEREF _Toc431289140 \h </w:instrText>
        </w:r>
        <w:r>
          <w:rPr>
            <w:noProof/>
            <w:webHidden/>
          </w:rPr>
        </w:r>
        <w:r>
          <w:rPr>
            <w:noProof/>
            <w:webHidden/>
          </w:rPr>
          <w:fldChar w:fldCharType="separate"/>
        </w:r>
        <w:r>
          <w:rPr>
            <w:noProof/>
            <w:webHidden/>
          </w:rPr>
          <w:t>6</w:t>
        </w:r>
        <w:r>
          <w:rPr>
            <w:noProof/>
            <w:webHidden/>
          </w:rPr>
          <w:fldChar w:fldCharType="end"/>
        </w:r>
      </w:hyperlink>
    </w:p>
    <w:p w14:paraId="10B16AE6" w14:textId="77777777" w:rsidR="00682BAD" w:rsidRDefault="00682BAD">
      <w:pPr>
        <w:pStyle w:val="TOC3"/>
        <w:tabs>
          <w:tab w:val="right" w:leader="dot" w:pos="9350"/>
        </w:tabs>
        <w:rPr>
          <w:noProof/>
          <w:sz w:val="24"/>
          <w:szCs w:val="24"/>
          <w:lang w:bidi="ar-SA"/>
        </w:rPr>
      </w:pPr>
      <w:hyperlink w:anchor="_Toc431289141" w:history="1">
        <w:r w:rsidRPr="007A2F7C">
          <w:rPr>
            <w:rStyle w:val="Hyperlink"/>
            <w:noProof/>
          </w:rPr>
          <w:t>Task 3 – Update the tile badge count</w:t>
        </w:r>
        <w:r>
          <w:rPr>
            <w:noProof/>
            <w:webHidden/>
          </w:rPr>
          <w:tab/>
        </w:r>
        <w:r>
          <w:rPr>
            <w:noProof/>
            <w:webHidden/>
          </w:rPr>
          <w:fldChar w:fldCharType="begin"/>
        </w:r>
        <w:r>
          <w:rPr>
            <w:noProof/>
            <w:webHidden/>
          </w:rPr>
          <w:instrText xml:space="preserve"> PAGEREF _Toc431289141 \h </w:instrText>
        </w:r>
        <w:r>
          <w:rPr>
            <w:noProof/>
            <w:webHidden/>
          </w:rPr>
        </w:r>
        <w:r>
          <w:rPr>
            <w:noProof/>
            <w:webHidden/>
          </w:rPr>
          <w:fldChar w:fldCharType="separate"/>
        </w:r>
        <w:r>
          <w:rPr>
            <w:noProof/>
            <w:webHidden/>
          </w:rPr>
          <w:t>9</w:t>
        </w:r>
        <w:r>
          <w:rPr>
            <w:noProof/>
            <w:webHidden/>
          </w:rPr>
          <w:fldChar w:fldCharType="end"/>
        </w:r>
      </w:hyperlink>
    </w:p>
    <w:p w14:paraId="015EAD69" w14:textId="77777777" w:rsidR="00682BAD" w:rsidRDefault="00682BAD">
      <w:pPr>
        <w:pStyle w:val="TOC1"/>
        <w:rPr>
          <w:rFonts w:asciiTheme="minorHAnsi" w:eastAsiaTheme="minorEastAsia" w:hAnsiTheme="minorHAnsi" w:cstheme="minorBidi"/>
          <w:b w:val="0"/>
          <w:bCs w:val="0"/>
          <w:caps w:val="0"/>
          <w:sz w:val="24"/>
          <w:szCs w:val="24"/>
          <w:lang w:eastAsia="en-US" w:bidi="ar-SA"/>
        </w:rPr>
      </w:pPr>
      <w:hyperlink w:anchor="_Toc431289142" w:history="1">
        <w:r w:rsidRPr="007A2F7C">
          <w:rPr>
            <w:rStyle w:val="Hyperlink"/>
          </w:rPr>
          <w:t>Exercise 2: Create Adaptive Live Tiles</w:t>
        </w:r>
        <w:r>
          <w:rPr>
            <w:webHidden/>
          </w:rPr>
          <w:tab/>
        </w:r>
        <w:r>
          <w:rPr>
            <w:webHidden/>
          </w:rPr>
          <w:fldChar w:fldCharType="begin"/>
        </w:r>
        <w:r>
          <w:rPr>
            <w:webHidden/>
          </w:rPr>
          <w:instrText xml:space="preserve"> PAGEREF _Toc431289142 \h </w:instrText>
        </w:r>
        <w:r>
          <w:rPr>
            <w:webHidden/>
          </w:rPr>
        </w:r>
        <w:r>
          <w:rPr>
            <w:webHidden/>
          </w:rPr>
          <w:fldChar w:fldCharType="separate"/>
        </w:r>
        <w:r>
          <w:rPr>
            <w:webHidden/>
          </w:rPr>
          <w:t>11</w:t>
        </w:r>
        <w:r>
          <w:rPr>
            <w:webHidden/>
          </w:rPr>
          <w:fldChar w:fldCharType="end"/>
        </w:r>
      </w:hyperlink>
    </w:p>
    <w:p w14:paraId="282F3CEF" w14:textId="77777777" w:rsidR="00682BAD" w:rsidRDefault="00682BAD">
      <w:pPr>
        <w:pStyle w:val="TOC3"/>
        <w:tabs>
          <w:tab w:val="right" w:leader="dot" w:pos="9350"/>
        </w:tabs>
        <w:rPr>
          <w:noProof/>
          <w:sz w:val="24"/>
          <w:szCs w:val="24"/>
          <w:lang w:bidi="ar-SA"/>
        </w:rPr>
      </w:pPr>
      <w:hyperlink w:anchor="_Toc431289143" w:history="1">
        <w:r w:rsidRPr="007A2F7C">
          <w:rPr>
            <w:rStyle w:val="Hyperlink"/>
            <w:noProof/>
          </w:rPr>
          <w:t>Task 1 – Add a model</w:t>
        </w:r>
        <w:r>
          <w:rPr>
            <w:noProof/>
            <w:webHidden/>
          </w:rPr>
          <w:tab/>
        </w:r>
        <w:r>
          <w:rPr>
            <w:noProof/>
            <w:webHidden/>
          </w:rPr>
          <w:fldChar w:fldCharType="begin"/>
        </w:r>
        <w:r>
          <w:rPr>
            <w:noProof/>
            <w:webHidden/>
          </w:rPr>
          <w:instrText xml:space="preserve"> PAGEREF _Toc431289143 \h </w:instrText>
        </w:r>
        <w:r>
          <w:rPr>
            <w:noProof/>
            <w:webHidden/>
          </w:rPr>
        </w:r>
        <w:r>
          <w:rPr>
            <w:noProof/>
            <w:webHidden/>
          </w:rPr>
          <w:fldChar w:fldCharType="separate"/>
        </w:r>
        <w:r>
          <w:rPr>
            <w:noProof/>
            <w:webHidden/>
          </w:rPr>
          <w:t>11</w:t>
        </w:r>
        <w:r>
          <w:rPr>
            <w:noProof/>
            <w:webHidden/>
          </w:rPr>
          <w:fldChar w:fldCharType="end"/>
        </w:r>
      </w:hyperlink>
    </w:p>
    <w:p w14:paraId="3741619C" w14:textId="77777777" w:rsidR="00682BAD" w:rsidRDefault="00682BAD">
      <w:pPr>
        <w:pStyle w:val="TOC3"/>
        <w:tabs>
          <w:tab w:val="right" w:leader="dot" w:pos="9350"/>
        </w:tabs>
        <w:rPr>
          <w:noProof/>
          <w:sz w:val="24"/>
          <w:szCs w:val="24"/>
          <w:lang w:bidi="ar-SA"/>
        </w:rPr>
      </w:pPr>
      <w:hyperlink w:anchor="_Toc431289144" w:history="1">
        <w:r w:rsidRPr="007A2F7C">
          <w:rPr>
            <w:rStyle w:val="Hyperlink"/>
            <w:noProof/>
          </w:rPr>
          <w:t>Task 2 – Build the tile XML</w:t>
        </w:r>
        <w:r>
          <w:rPr>
            <w:noProof/>
            <w:webHidden/>
          </w:rPr>
          <w:tab/>
        </w:r>
        <w:r>
          <w:rPr>
            <w:noProof/>
            <w:webHidden/>
          </w:rPr>
          <w:fldChar w:fldCharType="begin"/>
        </w:r>
        <w:r>
          <w:rPr>
            <w:noProof/>
            <w:webHidden/>
          </w:rPr>
          <w:instrText xml:space="preserve"> PAGEREF _Toc431289144 \h </w:instrText>
        </w:r>
        <w:r>
          <w:rPr>
            <w:noProof/>
            <w:webHidden/>
          </w:rPr>
        </w:r>
        <w:r>
          <w:rPr>
            <w:noProof/>
            <w:webHidden/>
          </w:rPr>
          <w:fldChar w:fldCharType="separate"/>
        </w:r>
        <w:r>
          <w:rPr>
            <w:noProof/>
            <w:webHidden/>
          </w:rPr>
          <w:t>12</w:t>
        </w:r>
        <w:r>
          <w:rPr>
            <w:noProof/>
            <w:webHidden/>
          </w:rPr>
          <w:fldChar w:fldCharType="end"/>
        </w:r>
      </w:hyperlink>
    </w:p>
    <w:p w14:paraId="624A7945" w14:textId="77777777" w:rsidR="00682BAD" w:rsidRDefault="00682BAD">
      <w:pPr>
        <w:pStyle w:val="TOC3"/>
        <w:tabs>
          <w:tab w:val="right" w:leader="dot" w:pos="9350"/>
        </w:tabs>
        <w:rPr>
          <w:noProof/>
          <w:sz w:val="24"/>
          <w:szCs w:val="24"/>
          <w:lang w:bidi="ar-SA"/>
        </w:rPr>
      </w:pPr>
      <w:hyperlink w:anchor="_Toc431289145" w:history="1">
        <w:r w:rsidRPr="007A2F7C">
          <w:rPr>
            <w:rStyle w:val="Hyperlink"/>
            <w:noProof/>
          </w:rPr>
          <w:t>Task 3 – Create adaptive templates for Wide and Large tiles.</w:t>
        </w:r>
        <w:r>
          <w:rPr>
            <w:noProof/>
            <w:webHidden/>
          </w:rPr>
          <w:tab/>
        </w:r>
        <w:r>
          <w:rPr>
            <w:noProof/>
            <w:webHidden/>
          </w:rPr>
          <w:fldChar w:fldCharType="begin"/>
        </w:r>
        <w:r>
          <w:rPr>
            <w:noProof/>
            <w:webHidden/>
          </w:rPr>
          <w:instrText xml:space="preserve"> PAGEREF _Toc431289145 \h </w:instrText>
        </w:r>
        <w:r>
          <w:rPr>
            <w:noProof/>
            <w:webHidden/>
          </w:rPr>
        </w:r>
        <w:r>
          <w:rPr>
            <w:noProof/>
            <w:webHidden/>
          </w:rPr>
          <w:fldChar w:fldCharType="separate"/>
        </w:r>
        <w:r>
          <w:rPr>
            <w:noProof/>
            <w:webHidden/>
          </w:rPr>
          <w:t>15</w:t>
        </w:r>
        <w:r>
          <w:rPr>
            <w:noProof/>
            <w:webHidden/>
          </w:rPr>
          <w:fldChar w:fldCharType="end"/>
        </w:r>
      </w:hyperlink>
    </w:p>
    <w:p w14:paraId="5E1B3B42" w14:textId="77777777" w:rsidR="00682BAD" w:rsidRDefault="00682BAD">
      <w:pPr>
        <w:pStyle w:val="TOC1"/>
        <w:rPr>
          <w:rFonts w:asciiTheme="minorHAnsi" w:eastAsiaTheme="minorEastAsia" w:hAnsiTheme="minorHAnsi" w:cstheme="minorBidi"/>
          <w:b w:val="0"/>
          <w:bCs w:val="0"/>
          <w:caps w:val="0"/>
          <w:sz w:val="24"/>
          <w:szCs w:val="24"/>
          <w:lang w:eastAsia="en-US" w:bidi="ar-SA"/>
        </w:rPr>
      </w:pPr>
      <w:hyperlink w:anchor="_Toc431289146" w:history="1">
        <w:r w:rsidRPr="007A2F7C">
          <w:rPr>
            <w:rStyle w:val="Hyperlink"/>
          </w:rPr>
          <w:t>Exercise 3: Interactive Toast</w:t>
        </w:r>
        <w:r>
          <w:rPr>
            <w:webHidden/>
          </w:rPr>
          <w:tab/>
        </w:r>
        <w:r>
          <w:rPr>
            <w:webHidden/>
          </w:rPr>
          <w:fldChar w:fldCharType="begin"/>
        </w:r>
        <w:r>
          <w:rPr>
            <w:webHidden/>
          </w:rPr>
          <w:instrText xml:space="preserve"> PAGEREF _Toc431289146 \h </w:instrText>
        </w:r>
        <w:r>
          <w:rPr>
            <w:webHidden/>
          </w:rPr>
        </w:r>
        <w:r>
          <w:rPr>
            <w:webHidden/>
          </w:rPr>
          <w:fldChar w:fldCharType="separate"/>
        </w:r>
        <w:r>
          <w:rPr>
            <w:webHidden/>
          </w:rPr>
          <w:t>17</w:t>
        </w:r>
        <w:r>
          <w:rPr>
            <w:webHidden/>
          </w:rPr>
          <w:fldChar w:fldCharType="end"/>
        </w:r>
      </w:hyperlink>
    </w:p>
    <w:p w14:paraId="55BD4218" w14:textId="77777777" w:rsidR="00682BAD" w:rsidRDefault="00682BAD">
      <w:pPr>
        <w:pStyle w:val="TOC3"/>
        <w:tabs>
          <w:tab w:val="right" w:leader="dot" w:pos="9350"/>
        </w:tabs>
        <w:rPr>
          <w:noProof/>
          <w:sz w:val="24"/>
          <w:szCs w:val="24"/>
          <w:lang w:bidi="ar-SA"/>
        </w:rPr>
      </w:pPr>
      <w:hyperlink w:anchor="_Toc431289147" w:history="1">
        <w:r w:rsidRPr="007A2F7C">
          <w:rPr>
            <w:rStyle w:val="Hyperlink"/>
            <w:noProof/>
          </w:rPr>
          <w:t>Task 1 – Create the toast service</w:t>
        </w:r>
        <w:r>
          <w:rPr>
            <w:noProof/>
            <w:webHidden/>
          </w:rPr>
          <w:tab/>
        </w:r>
        <w:r>
          <w:rPr>
            <w:noProof/>
            <w:webHidden/>
          </w:rPr>
          <w:fldChar w:fldCharType="begin"/>
        </w:r>
        <w:r>
          <w:rPr>
            <w:noProof/>
            <w:webHidden/>
          </w:rPr>
          <w:instrText xml:space="preserve"> PAGEREF _Toc431289147 \h </w:instrText>
        </w:r>
        <w:r>
          <w:rPr>
            <w:noProof/>
            <w:webHidden/>
          </w:rPr>
        </w:r>
        <w:r>
          <w:rPr>
            <w:noProof/>
            <w:webHidden/>
          </w:rPr>
          <w:fldChar w:fldCharType="separate"/>
        </w:r>
        <w:r>
          <w:rPr>
            <w:noProof/>
            <w:webHidden/>
          </w:rPr>
          <w:t>18</w:t>
        </w:r>
        <w:r>
          <w:rPr>
            <w:noProof/>
            <w:webHidden/>
          </w:rPr>
          <w:fldChar w:fldCharType="end"/>
        </w:r>
      </w:hyperlink>
    </w:p>
    <w:p w14:paraId="589D7ADE" w14:textId="77777777" w:rsidR="00682BAD" w:rsidRDefault="00682BAD">
      <w:pPr>
        <w:pStyle w:val="TOC3"/>
        <w:tabs>
          <w:tab w:val="right" w:leader="dot" w:pos="9350"/>
        </w:tabs>
        <w:rPr>
          <w:noProof/>
          <w:sz w:val="24"/>
          <w:szCs w:val="24"/>
          <w:lang w:bidi="ar-SA"/>
        </w:rPr>
      </w:pPr>
      <w:hyperlink w:anchor="_Toc431289148" w:history="1">
        <w:r w:rsidRPr="007A2F7C">
          <w:rPr>
            <w:rStyle w:val="Hyperlink"/>
            <w:noProof/>
          </w:rPr>
          <w:t>Task 2 – Create the model and helper</w:t>
        </w:r>
        <w:r>
          <w:rPr>
            <w:noProof/>
            <w:webHidden/>
          </w:rPr>
          <w:tab/>
        </w:r>
        <w:r>
          <w:rPr>
            <w:noProof/>
            <w:webHidden/>
          </w:rPr>
          <w:fldChar w:fldCharType="begin"/>
        </w:r>
        <w:r>
          <w:rPr>
            <w:noProof/>
            <w:webHidden/>
          </w:rPr>
          <w:instrText xml:space="preserve"> PAGEREF _Toc431289148 \h </w:instrText>
        </w:r>
        <w:r>
          <w:rPr>
            <w:noProof/>
            <w:webHidden/>
          </w:rPr>
        </w:r>
        <w:r>
          <w:rPr>
            <w:noProof/>
            <w:webHidden/>
          </w:rPr>
          <w:fldChar w:fldCharType="separate"/>
        </w:r>
        <w:r>
          <w:rPr>
            <w:noProof/>
            <w:webHidden/>
          </w:rPr>
          <w:t>20</w:t>
        </w:r>
        <w:r>
          <w:rPr>
            <w:noProof/>
            <w:webHidden/>
          </w:rPr>
          <w:fldChar w:fldCharType="end"/>
        </w:r>
      </w:hyperlink>
    </w:p>
    <w:p w14:paraId="2C7F82EC" w14:textId="77777777" w:rsidR="00682BAD" w:rsidRDefault="00682BAD">
      <w:pPr>
        <w:pStyle w:val="TOC3"/>
        <w:tabs>
          <w:tab w:val="right" w:leader="dot" w:pos="9350"/>
        </w:tabs>
        <w:rPr>
          <w:noProof/>
          <w:sz w:val="24"/>
          <w:szCs w:val="24"/>
          <w:lang w:bidi="ar-SA"/>
        </w:rPr>
      </w:pPr>
      <w:hyperlink w:anchor="_Toc431289149" w:history="1">
        <w:r w:rsidRPr="007A2F7C">
          <w:rPr>
            <w:rStyle w:val="Hyperlink"/>
            <w:noProof/>
          </w:rPr>
          <w:t>Task 3 – Display the ToDo item and implement INotifyPropertyChanged</w:t>
        </w:r>
        <w:r>
          <w:rPr>
            <w:noProof/>
            <w:webHidden/>
          </w:rPr>
          <w:tab/>
        </w:r>
        <w:r>
          <w:rPr>
            <w:noProof/>
            <w:webHidden/>
          </w:rPr>
          <w:fldChar w:fldCharType="begin"/>
        </w:r>
        <w:r>
          <w:rPr>
            <w:noProof/>
            <w:webHidden/>
          </w:rPr>
          <w:instrText xml:space="preserve"> PAGEREF _Toc431289149 \h </w:instrText>
        </w:r>
        <w:r>
          <w:rPr>
            <w:noProof/>
            <w:webHidden/>
          </w:rPr>
        </w:r>
        <w:r>
          <w:rPr>
            <w:noProof/>
            <w:webHidden/>
          </w:rPr>
          <w:fldChar w:fldCharType="separate"/>
        </w:r>
        <w:r>
          <w:rPr>
            <w:noProof/>
            <w:webHidden/>
          </w:rPr>
          <w:t>22</w:t>
        </w:r>
        <w:r>
          <w:rPr>
            <w:noProof/>
            <w:webHidden/>
          </w:rPr>
          <w:fldChar w:fldCharType="end"/>
        </w:r>
      </w:hyperlink>
    </w:p>
    <w:p w14:paraId="32CE5D45" w14:textId="77777777" w:rsidR="00682BAD" w:rsidRDefault="00682BAD">
      <w:pPr>
        <w:pStyle w:val="TOC3"/>
        <w:tabs>
          <w:tab w:val="right" w:leader="dot" w:pos="9350"/>
        </w:tabs>
        <w:rPr>
          <w:noProof/>
          <w:sz w:val="24"/>
          <w:szCs w:val="24"/>
          <w:lang w:bidi="ar-SA"/>
        </w:rPr>
      </w:pPr>
      <w:hyperlink w:anchor="_Toc431289150" w:history="1">
        <w:r w:rsidRPr="007A2F7C">
          <w:rPr>
            <w:rStyle w:val="Hyperlink"/>
            <w:noProof/>
          </w:rPr>
          <w:t>Task 4 – Create the background task</w:t>
        </w:r>
        <w:r>
          <w:rPr>
            <w:noProof/>
            <w:webHidden/>
          </w:rPr>
          <w:tab/>
        </w:r>
        <w:r>
          <w:rPr>
            <w:noProof/>
            <w:webHidden/>
          </w:rPr>
          <w:fldChar w:fldCharType="begin"/>
        </w:r>
        <w:r>
          <w:rPr>
            <w:noProof/>
            <w:webHidden/>
          </w:rPr>
          <w:instrText xml:space="preserve"> PAGEREF _Toc431289150 \h </w:instrText>
        </w:r>
        <w:r>
          <w:rPr>
            <w:noProof/>
            <w:webHidden/>
          </w:rPr>
        </w:r>
        <w:r>
          <w:rPr>
            <w:noProof/>
            <w:webHidden/>
          </w:rPr>
          <w:fldChar w:fldCharType="separate"/>
        </w:r>
        <w:r>
          <w:rPr>
            <w:noProof/>
            <w:webHidden/>
          </w:rPr>
          <w:t>25</w:t>
        </w:r>
        <w:r>
          <w:rPr>
            <w:noProof/>
            <w:webHidden/>
          </w:rPr>
          <w:fldChar w:fldCharType="end"/>
        </w:r>
      </w:hyperlink>
    </w:p>
    <w:p w14:paraId="31DCE91F" w14:textId="77777777" w:rsidR="00682BAD" w:rsidRDefault="00682BAD">
      <w:pPr>
        <w:pStyle w:val="TOC3"/>
        <w:tabs>
          <w:tab w:val="right" w:leader="dot" w:pos="9350"/>
        </w:tabs>
        <w:rPr>
          <w:noProof/>
          <w:sz w:val="24"/>
          <w:szCs w:val="24"/>
          <w:lang w:bidi="ar-SA"/>
        </w:rPr>
      </w:pPr>
      <w:hyperlink w:anchor="_Toc431289151" w:history="1">
        <w:r w:rsidRPr="007A2F7C">
          <w:rPr>
            <w:rStyle w:val="Hyperlink"/>
            <w:noProof/>
          </w:rPr>
          <w:t>Task 4 – Register the background task</w:t>
        </w:r>
        <w:r>
          <w:rPr>
            <w:noProof/>
            <w:webHidden/>
          </w:rPr>
          <w:tab/>
        </w:r>
        <w:r>
          <w:rPr>
            <w:noProof/>
            <w:webHidden/>
          </w:rPr>
          <w:fldChar w:fldCharType="begin"/>
        </w:r>
        <w:r>
          <w:rPr>
            <w:noProof/>
            <w:webHidden/>
          </w:rPr>
          <w:instrText xml:space="preserve"> PAGEREF _Toc431289151 \h </w:instrText>
        </w:r>
        <w:r>
          <w:rPr>
            <w:noProof/>
            <w:webHidden/>
          </w:rPr>
        </w:r>
        <w:r>
          <w:rPr>
            <w:noProof/>
            <w:webHidden/>
          </w:rPr>
          <w:fldChar w:fldCharType="separate"/>
        </w:r>
        <w:r>
          <w:rPr>
            <w:noProof/>
            <w:webHidden/>
          </w:rPr>
          <w:t>27</w:t>
        </w:r>
        <w:r>
          <w:rPr>
            <w:noProof/>
            <w:webHidden/>
          </w:rPr>
          <w:fldChar w:fldCharType="end"/>
        </w:r>
      </w:hyperlink>
    </w:p>
    <w:p w14:paraId="02E827ED" w14:textId="77777777" w:rsidR="00682BAD" w:rsidRDefault="00682BAD">
      <w:pPr>
        <w:pStyle w:val="TOC1"/>
        <w:rPr>
          <w:rFonts w:asciiTheme="minorHAnsi" w:eastAsiaTheme="minorEastAsia" w:hAnsiTheme="minorHAnsi" w:cstheme="minorBidi"/>
          <w:b w:val="0"/>
          <w:bCs w:val="0"/>
          <w:caps w:val="0"/>
          <w:sz w:val="24"/>
          <w:szCs w:val="24"/>
          <w:lang w:eastAsia="en-US" w:bidi="ar-SA"/>
        </w:rPr>
      </w:pPr>
      <w:hyperlink w:anchor="_Toc431289152" w:history="1">
        <w:r w:rsidRPr="007A2F7C">
          <w:rPr>
            <w:rStyle w:val="Hyperlink"/>
          </w:rPr>
          <w:t>Summary</w:t>
        </w:r>
        <w:r>
          <w:rPr>
            <w:webHidden/>
          </w:rPr>
          <w:tab/>
        </w:r>
        <w:r>
          <w:rPr>
            <w:webHidden/>
          </w:rPr>
          <w:fldChar w:fldCharType="begin"/>
        </w:r>
        <w:r>
          <w:rPr>
            <w:webHidden/>
          </w:rPr>
          <w:instrText xml:space="preserve"> PAGEREF _Toc431289152 \h </w:instrText>
        </w:r>
        <w:r>
          <w:rPr>
            <w:webHidden/>
          </w:rPr>
        </w:r>
        <w:r>
          <w:rPr>
            <w:webHidden/>
          </w:rPr>
          <w:fldChar w:fldCharType="separate"/>
        </w:r>
        <w:r>
          <w:rPr>
            <w:webHidden/>
          </w:rPr>
          <w:t>29</w:t>
        </w:r>
        <w:r>
          <w:rPr>
            <w:webHidden/>
          </w:rPr>
          <w:fldChar w:fldCharType="end"/>
        </w:r>
      </w:hyperlink>
    </w:p>
    <w:p w14:paraId="5F44F6A2" w14:textId="77777777" w:rsidR="000479BA" w:rsidRPr="00D54414" w:rsidRDefault="000479BA" w:rsidP="000479BA">
      <w:pPr>
        <w:rPr>
          <w:noProof/>
        </w:rPr>
      </w:pPr>
      <w:r w:rsidRPr="00D54414">
        <w:rPr>
          <w:rFonts w:eastAsia="Batang"/>
          <w:noProof/>
          <w:szCs w:val="20"/>
          <w:lang w:eastAsia="ko-KR"/>
        </w:rPr>
        <w:fldChar w:fldCharType="end"/>
      </w:r>
      <w:r w:rsidRPr="00D54414">
        <w:rPr>
          <w:noProof/>
        </w:rPr>
        <w:br w:type="page"/>
      </w:r>
    </w:p>
    <w:p w14:paraId="73B68BF3" w14:textId="77777777" w:rsidR="000479BA" w:rsidRDefault="000479BA" w:rsidP="000479BA">
      <w:pPr>
        <w:pStyle w:val="ppTopic"/>
        <w:rPr>
          <w:rFonts w:eastAsia="Arial Unicode MS"/>
          <w:noProof/>
        </w:rPr>
      </w:pPr>
    </w:p>
    <w:bookmarkStart w:id="2" w:name="_Toc431289137" w:displacedByCustomXml="next"/>
    <w:sdt>
      <w:sdtPr>
        <w:alias w:val="Topic"/>
        <w:tag w:val="50e863b2-ffbb-43d6-aa22-1f8d068f00eb"/>
        <w:id w:val="440965237"/>
        <w:placeholder>
          <w:docPart w:val="840F1A5D7E935C4790F2B19540A7B144"/>
        </w:placeholder>
        <w:text/>
      </w:sdtPr>
      <w:sdtEndPr/>
      <w:sdtContent>
        <w:p w14:paraId="3D23E715" w14:textId="77777777" w:rsidR="000479BA" w:rsidRDefault="000479BA" w:rsidP="000479BA">
          <w:pPr>
            <w:pStyle w:val="ppTopic"/>
          </w:pPr>
          <w:r>
            <w:t>Overview</w:t>
          </w:r>
        </w:p>
      </w:sdtContent>
    </w:sdt>
    <w:bookmarkEnd w:id="2" w:displacedByCustomXml="prev"/>
    <w:p w14:paraId="2564E992" w14:textId="77FEA4CB" w:rsidR="000479BA" w:rsidRDefault="000479BA" w:rsidP="000479BA">
      <w:r>
        <w:t xml:space="preserve">Windows 10 provides unique and engaging ways to interact with users outside of the traditional app experience. You can now </w:t>
      </w:r>
      <w:r w:rsidR="005D707F">
        <w:t xml:space="preserve">define the </w:t>
      </w:r>
      <w:r>
        <w:t xml:space="preserve">content </w:t>
      </w:r>
      <w:r w:rsidR="005D707F">
        <w:t xml:space="preserve">to display </w:t>
      </w:r>
      <w:r>
        <w:t xml:space="preserve">on Live Tiles </w:t>
      </w:r>
      <w:r w:rsidR="005D707F">
        <w:t xml:space="preserve">using a new </w:t>
      </w:r>
      <w:r>
        <w:t>adaptive markup, allowing you to present the best experience per tile size and screen density. Toast notifications can include interactive and adaptive elements, images, and can synchronize with your Live Tiles.</w:t>
      </w:r>
    </w:p>
    <w:p w14:paraId="2B6150D2" w14:textId="77777777" w:rsidR="000479BA" w:rsidRDefault="000479BA" w:rsidP="000479BA">
      <w:pPr>
        <w:pStyle w:val="Heading1"/>
        <w:rPr>
          <w:rFonts w:eastAsia="Arial Unicode MS"/>
          <w:noProof/>
        </w:rPr>
      </w:pPr>
      <w:r w:rsidRPr="008A4A2C">
        <w:rPr>
          <w:rFonts w:eastAsia="Arial Unicode MS"/>
          <w:noProof/>
        </w:rPr>
        <w:t>Objectives</w:t>
      </w:r>
    </w:p>
    <w:p w14:paraId="4F664667" w14:textId="77777777" w:rsidR="000479BA" w:rsidRDefault="000479BA" w:rsidP="000479BA">
      <w:pPr>
        <w:pStyle w:val="ppBodyText"/>
      </w:pPr>
      <w:r>
        <w:rPr>
          <w:noProof/>
        </w:rPr>
        <w:t>This lab will show you how to:</w:t>
      </w:r>
    </w:p>
    <w:p w14:paraId="21A7CD83" w14:textId="77777777" w:rsidR="000479BA" w:rsidRDefault="000479BA" w:rsidP="000479BA">
      <w:pPr>
        <w:pStyle w:val="ppBulletList"/>
        <w:rPr>
          <w:noProof/>
        </w:rPr>
      </w:pPr>
      <w:r>
        <w:t>Set assets artwork and a background color for your default tiles</w:t>
      </w:r>
    </w:p>
    <w:p w14:paraId="3D83EA3D" w14:textId="77777777" w:rsidR="000479BA" w:rsidRDefault="000479BA" w:rsidP="000479BA">
      <w:pPr>
        <w:pStyle w:val="ppBulletList"/>
        <w:rPr>
          <w:noProof/>
        </w:rPr>
      </w:pPr>
      <w:r>
        <w:t>Use BadgeUpdateManager to update the tile badge count</w:t>
      </w:r>
    </w:p>
    <w:p w14:paraId="08BE033A" w14:textId="77777777" w:rsidR="000479BA" w:rsidRDefault="000479BA" w:rsidP="000479BA">
      <w:pPr>
        <w:pStyle w:val="ppBulletList"/>
        <w:rPr>
          <w:noProof/>
        </w:rPr>
      </w:pPr>
      <w:r>
        <w:t>Create adaptive templates for Live Tiles</w:t>
      </w:r>
    </w:p>
    <w:p w14:paraId="7C8E6C1C" w14:textId="77777777" w:rsidR="000479BA" w:rsidRDefault="000479BA" w:rsidP="000479BA">
      <w:pPr>
        <w:pStyle w:val="ppBulletList"/>
        <w:rPr>
          <w:noProof/>
        </w:rPr>
      </w:pPr>
      <w:r>
        <w:rPr>
          <w:noProof/>
        </w:rPr>
        <w:t>Update Live Tiles</w:t>
      </w:r>
    </w:p>
    <w:p w14:paraId="7ED6562B" w14:textId="40ACBFD2" w:rsidR="000479BA" w:rsidRDefault="000479BA" w:rsidP="000479BA">
      <w:pPr>
        <w:pStyle w:val="ppBulletList"/>
        <w:rPr>
          <w:noProof/>
        </w:rPr>
      </w:pPr>
      <w:r>
        <w:rPr>
          <w:noProof/>
        </w:rPr>
        <w:t>Support small, medium, wide, and large tiles</w:t>
      </w:r>
    </w:p>
    <w:p w14:paraId="3E47B055" w14:textId="6E075100" w:rsidR="005D707F" w:rsidRDefault="005D707F" w:rsidP="000479BA">
      <w:pPr>
        <w:pStyle w:val="ppBulletList"/>
        <w:rPr>
          <w:noProof/>
        </w:rPr>
      </w:pPr>
      <w:r>
        <w:rPr>
          <w:noProof/>
        </w:rPr>
        <w:t>Create an interactive Toast that includes user selectable elements</w:t>
      </w:r>
    </w:p>
    <w:p w14:paraId="133AF15E" w14:textId="1A524A20" w:rsidR="00363468" w:rsidRDefault="00363468" w:rsidP="000479BA">
      <w:pPr>
        <w:pStyle w:val="ppBulletList"/>
        <w:rPr>
          <w:noProof/>
        </w:rPr>
      </w:pPr>
      <w:r>
        <w:rPr>
          <w:noProof/>
        </w:rPr>
        <w:t>Handle the toast action with background activation</w:t>
      </w:r>
    </w:p>
    <w:p w14:paraId="7FB4B451" w14:textId="77777777" w:rsidR="000479BA" w:rsidRDefault="000479BA" w:rsidP="000479BA">
      <w:pPr>
        <w:pStyle w:val="ppListEnd"/>
        <w:numPr>
          <w:ilvl w:val="0"/>
          <w:numId w:val="7"/>
        </w:numPr>
        <w:rPr>
          <w:noProof/>
          <w:highlight w:val="yellow"/>
        </w:rPr>
      </w:pPr>
    </w:p>
    <w:p w14:paraId="52767BA4" w14:textId="77777777" w:rsidR="000479BA" w:rsidRDefault="000479BA" w:rsidP="000479BA">
      <w:pPr>
        <w:pStyle w:val="Heading1"/>
        <w:rPr>
          <w:rFonts w:eastAsia="Arial Unicode MS"/>
          <w:noProof/>
        </w:rPr>
      </w:pPr>
      <w:bookmarkStart w:id="3" w:name="_Toc157870738"/>
      <w:r>
        <w:rPr>
          <w:rFonts w:eastAsia="Arial Unicode MS"/>
          <w:noProof/>
        </w:rPr>
        <w:t>System requirements</w:t>
      </w:r>
    </w:p>
    <w:p w14:paraId="267211EE" w14:textId="77777777" w:rsidR="000479BA" w:rsidRDefault="000479BA" w:rsidP="000479BA">
      <w:pPr>
        <w:pStyle w:val="ppBodyText"/>
        <w:rPr>
          <w:noProof/>
        </w:rPr>
      </w:pPr>
      <w:r w:rsidRPr="000907CB">
        <w:rPr>
          <w:noProof/>
        </w:rPr>
        <w:t>You must have the following to complete this lab:</w:t>
      </w:r>
    </w:p>
    <w:p w14:paraId="012698A7" w14:textId="77777777" w:rsidR="000479BA" w:rsidRDefault="000479BA" w:rsidP="000479BA">
      <w:pPr>
        <w:pStyle w:val="ppBulletList"/>
        <w:rPr>
          <w:noProof/>
        </w:rPr>
      </w:pPr>
      <w:r>
        <w:rPr>
          <w:noProof/>
        </w:rPr>
        <w:t>Microsoft Windows 10</w:t>
      </w:r>
    </w:p>
    <w:p w14:paraId="40BAF331" w14:textId="77777777" w:rsidR="000479BA" w:rsidRDefault="000479BA" w:rsidP="000479BA">
      <w:pPr>
        <w:pStyle w:val="ppBulletList"/>
        <w:rPr>
          <w:noProof/>
        </w:rPr>
      </w:pPr>
      <w:r>
        <w:rPr>
          <w:noProof/>
        </w:rPr>
        <w:t>Microsoft Visual Studio 2015</w:t>
      </w:r>
    </w:p>
    <w:p w14:paraId="5F10854D" w14:textId="77777777" w:rsidR="000479BA" w:rsidRDefault="000479BA" w:rsidP="000479BA">
      <w:pPr>
        <w:pStyle w:val="ppListEnd"/>
        <w:numPr>
          <w:ilvl w:val="0"/>
          <w:numId w:val="7"/>
        </w:numPr>
        <w:rPr>
          <w:noProof/>
          <w:highlight w:val="yellow"/>
        </w:rPr>
      </w:pPr>
    </w:p>
    <w:p w14:paraId="17D6D2DC" w14:textId="77777777" w:rsidR="000479BA" w:rsidRPr="002C05C8" w:rsidRDefault="000479BA" w:rsidP="000479BA">
      <w:pPr>
        <w:pStyle w:val="Heading1"/>
        <w:rPr>
          <w:noProof/>
        </w:rPr>
      </w:pPr>
      <w:r>
        <w:rPr>
          <w:noProof/>
        </w:rPr>
        <w:t>Setup</w:t>
      </w:r>
    </w:p>
    <w:p w14:paraId="27640D60" w14:textId="77777777" w:rsidR="000479BA" w:rsidRPr="002C05C8" w:rsidRDefault="000479BA" w:rsidP="000479BA">
      <w:pPr>
        <w:pStyle w:val="ppBodyText"/>
        <w:rPr>
          <w:noProof/>
        </w:rPr>
      </w:pPr>
      <w:r w:rsidRPr="00C9666C">
        <w:rPr>
          <w:noProof/>
        </w:rPr>
        <w:t>You must perform the following steps to prepare your computer for this lab</w:t>
      </w:r>
      <w:r>
        <w:rPr>
          <w:noProof/>
        </w:rPr>
        <w:t>:</w:t>
      </w:r>
    </w:p>
    <w:p w14:paraId="4461F258" w14:textId="77777777" w:rsidR="000479BA" w:rsidRPr="00C9666C" w:rsidRDefault="000479BA" w:rsidP="000479BA">
      <w:pPr>
        <w:pStyle w:val="ppNumberList"/>
        <w:rPr>
          <w:noProof/>
        </w:rPr>
      </w:pPr>
      <w:r>
        <w:rPr>
          <w:rFonts w:eastAsia="Times New Roman"/>
          <w:lang w:bidi="ar-SA"/>
        </w:rPr>
        <w:lastRenderedPageBreak/>
        <w:t>Install Microsoft Windows 10.</w:t>
      </w:r>
    </w:p>
    <w:p w14:paraId="7C9AE4F8" w14:textId="77777777" w:rsidR="000479BA" w:rsidRPr="00C9666C" w:rsidRDefault="000479BA" w:rsidP="000479BA">
      <w:pPr>
        <w:pStyle w:val="ppNumberList"/>
        <w:rPr>
          <w:noProof/>
        </w:rPr>
      </w:pPr>
      <w:r>
        <w:rPr>
          <w:rFonts w:eastAsia="Times New Roman"/>
          <w:lang w:bidi="ar-SA"/>
        </w:rPr>
        <w:t xml:space="preserve">Install Microsoft Visual Studio </w:t>
      </w:r>
      <w:r>
        <w:rPr>
          <w:noProof/>
        </w:rPr>
        <w:t>2015.</w:t>
      </w:r>
    </w:p>
    <w:p w14:paraId="5D4EF77A" w14:textId="77777777" w:rsidR="000479BA" w:rsidRPr="009053BF" w:rsidRDefault="000479BA" w:rsidP="000479BA">
      <w:pPr>
        <w:pStyle w:val="ppListEnd"/>
        <w:rPr>
          <w:noProof/>
        </w:rPr>
      </w:pPr>
    </w:p>
    <w:p w14:paraId="3978E70D" w14:textId="77777777" w:rsidR="000479BA" w:rsidRPr="002C05C8" w:rsidRDefault="000479BA" w:rsidP="000479BA">
      <w:pPr>
        <w:pStyle w:val="Heading1"/>
        <w:rPr>
          <w:noProof/>
        </w:rPr>
      </w:pPr>
      <w:r w:rsidRPr="002C05C8">
        <w:rPr>
          <w:noProof/>
        </w:rPr>
        <w:t>Exercises</w:t>
      </w:r>
    </w:p>
    <w:p w14:paraId="6E44AE7E" w14:textId="77777777" w:rsidR="000479BA" w:rsidRPr="002C05C8" w:rsidRDefault="000479BA" w:rsidP="000479BA">
      <w:pPr>
        <w:pStyle w:val="ppBodyText"/>
        <w:rPr>
          <w:noProof/>
        </w:rPr>
      </w:pPr>
      <w:r w:rsidRPr="002C05C8">
        <w:rPr>
          <w:noProof/>
        </w:rPr>
        <w:t>This Hands-</w:t>
      </w:r>
      <w:r>
        <w:rPr>
          <w:noProof/>
        </w:rPr>
        <w:t>o</w:t>
      </w:r>
      <w:r w:rsidRPr="002C05C8">
        <w:rPr>
          <w:noProof/>
        </w:rPr>
        <w:t xml:space="preserve">n </w:t>
      </w:r>
      <w:r>
        <w:rPr>
          <w:noProof/>
        </w:rPr>
        <w:t>l</w:t>
      </w:r>
      <w:r w:rsidRPr="002C05C8">
        <w:rPr>
          <w:noProof/>
        </w:rPr>
        <w:t xml:space="preserve">ab </w:t>
      </w:r>
      <w:r>
        <w:rPr>
          <w:noProof/>
        </w:rPr>
        <w:t>includes</w:t>
      </w:r>
      <w:r w:rsidRPr="002C05C8">
        <w:rPr>
          <w:noProof/>
        </w:rPr>
        <w:t xml:space="preserve"> the following exercises:</w:t>
      </w:r>
    </w:p>
    <w:p w14:paraId="5BE710A2" w14:textId="77777777" w:rsidR="000479BA" w:rsidRDefault="000479BA" w:rsidP="000479BA">
      <w:pPr>
        <w:pStyle w:val="ppNumberList"/>
        <w:rPr>
          <w:noProof/>
        </w:rPr>
      </w:pPr>
      <w:r>
        <w:t>Customize the Default Tile</w:t>
      </w:r>
    </w:p>
    <w:p w14:paraId="4A75F03E" w14:textId="77777777" w:rsidR="000479BA" w:rsidRDefault="000479BA" w:rsidP="000479BA">
      <w:pPr>
        <w:pStyle w:val="ppNumberList"/>
        <w:rPr>
          <w:noProof/>
        </w:rPr>
      </w:pPr>
      <w:r>
        <w:t>Launch Interactive Toast</w:t>
      </w:r>
    </w:p>
    <w:p w14:paraId="298E48C0" w14:textId="77777777" w:rsidR="000479BA" w:rsidRPr="009053BF" w:rsidRDefault="000479BA" w:rsidP="000479BA">
      <w:pPr>
        <w:pStyle w:val="ppNumberList"/>
        <w:rPr>
          <w:noProof/>
        </w:rPr>
      </w:pPr>
      <w:r>
        <w:t>Schedule Tile Updates</w:t>
      </w:r>
    </w:p>
    <w:p w14:paraId="5289B980" w14:textId="77777777" w:rsidR="000479BA" w:rsidRPr="00E96D2A" w:rsidRDefault="000479BA" w:rsidP="000479BA">
      <w:pPr>
        <w:pStyle w:val="ppListEnd"/>
        <w:numPr>
          <w:ilvl w:val="0"/>
          <w:numId w:val="7"/>
        </w:numPr>
        <w:rPr>
          <w:noProof/>
        </w:rPr>
      </w:pPr>
    </w:p>
    <w:p w14:paraId="089E55D8" w14:textId="77777777" w:rsidR="000479BA" w:rsidRPr="00E96D2A" w:rsidRDefault="000479BA" w:rsidP="000479BA">
      <w:pPr>
        <w:pStyle w:val="ppBodyText"/>
        <w:rPr>
          <w:noProof/>
        </w:rPr>
      </w:pPr>
      <w:r w:rsidRPr="00E96D2A">
        <w:rPr>
          <w:noProof/>
        </w:rPr>
        <w:t xml:space="preserve">Estimated time to complete this lab: </w:t>
      </w:r>
      <w:r>
        <w:rPr>
          <w:b/>
          <w:noProof/>
        </w:rPr>
        <w:t xml:space="preserve"> 45 to 60 </w:t>
      </w:r>
      <w:r w:rsidRPr="00E96D2A">
        <w:rPr>
          <w:b/>
          <w:noProof/>
        </w:rPr>
        <w:t>minutes</w:t>
      </w:r>
      <w:r w:rsidRPr="00E96D2A">
        <w:rPr>
          <w:noProof/>
        </w:rPr>
        <w:t>.</w:t>
      </w:r>
    </w:p>
    <w:bookmarkEnd w:id="3"/>
    <w:p w14:paraId="3D4FF9FD" w14:textId="77777777" w:rsidR="000479BA" w:rsidRDefault="000479BA" w:rsidP="000479BA">
      <w:pPr>
        <w:pStyle w:val="ppBodyText"/>
      </w:pPr>
    </w:p>
    <w:bookmarkStart w:id="4" w:name="_Toc431289138" w:displacedByCustomXml="next"/>
    <w:sdt>
      <w:sdtPr>
        <w:alias w:val="Topic"/>
        <w:tag w:val="08c1d3a0-0a8d-46e3-9844-bc1433dc10c4"/>
        <w:id w:val="-180206333"/>
        <w:placeholder>
          <w:docPart w:val="840F1A5D7E935C4790F2B19540A7B144"/>
        </w:placeholder>
        <w:text/>
      </w:sdtPr>
      <w:sdtEndPr/>
      <w:sdtContent>
        <w:p w14:paraId="4036336E" w14:textId="77777777" w:rsidR="000479BA" w:rsidRPr="001217D6" w:rsidRDefault="000479BA" w:rsidP="000479BA">
          <w:pPr>
            <w:pStyle w:val="ppTopic"/>
          </w:pPr>
          <w:r w:rsidRPr="001217D6">
            <w:t xml:space="preserve">Exercise 1: </w:t>
          </w:r>
          <w:r>
            <w:t>Customize the Default Tile</w:t>
          </w:r>
        </w:p>
      </w:sdtContent>
    </w:sdt>
    <w:bookmarkEnd w:id="4" w:displacedByCustomXml="prev"/>
    <w:p w14:paraId="7A5FD89A" w14:textId="77777777" w:rsidR="000479BA" w:rsidRPr="00F75C3B" w:rsidRDefault="000479BA" w:rsidP="000479BA">
      <w:pPr>
        <w:pStyle w:val="ListParagraph"/>
        <w:numPr>
          <w:ilvl w:val="0"/>
          <w:numId w:val="8"/>
        </w:numPr>
        <w:rPr>
          <w:rFonts w:eastAsia="Arial Unicode MS"/>
        </w:rPr>
      </w:pPr>
      <w:r>
        <w:rPr>
          <w:rFonts w:eastAsia="Arial Unicode MS"/>
        </w:rPr>
        <w:t>Windows 10 apps use the logo assets you provide to display default tiles for your users. In this exercise, you will import logo assets to create simple tiles and update the tile badge with the BadgeUpdateManager.</w:t>
      </w:r>
    </w:p>
    <w:p w14:paraId="4A057D63" w14:textId="77777777" w:rsidR="000479BA" w:rsidRDefault="000479BA" w:rsidP="000479BA">
      <w:pPr>
        <w:pStyle w:val="ppProcedureStart"/>
      </w:pPr>
      <w:bookmarkStart w:id="5" w:name="_Toc430248758"/>
      <w:bookmarkStart w:id="6" w:name="_Toc431289139"/>
      <w:r w:rsidRPr="0098236E">
        <w:t xml:space="preserve">Task 1 – </w:t>
      </w:r>
      <w:r>
        <w:t>Create a blank Universal Windows app</w:t>
      </w:r>
      <w:bookmarkEnd w:id="5"/>
      <w:bookmarkEnd w:id="6"/>
    </w:p>
    <w:p w14:paraId="4FA8191A" w14:textId="77777777" w:rsidR="000479BA" w:rsidRPr="00D8270B" w:rsidRDefault="000479BA" w:rsidP="000479BA">
      <w:r>
        <w:t>We will begin by creating a project from the Blank App template.</w:t>
      </w:r>
    </w:p>
    <w:p w14:paraId="7ED7E7FD" w14:textId="77777777" w:rsidR="000479BA" w:rsidRDefault="000479BA" w:rsidP="000479BA">
      <w:pPr>
        <w:pStyle w:val="Step"/>
      </w:pPr>
      <w:r>
        <w:t xml:space="preserve">In a new instance of Visual Studio 2015, choose </w:t>
      </w:r>
      <w:r w:rsidRPr="006A6681">
        <w:rPr>
          <w:b/>
        </w:rPr>
        <w:t>File &gt; New&gt; Project</w:t>
      </w:r>
      <w:r>
        <w:t xml:space="preserve"> to open the </w:t>
      </w:r>
      <w:r w:rsidRPr="00D8270B">
        <w:t xml:space="preserve">New Project </w:t>
      </w:r>
      <w:r>
        <w:t xml:space="preserve">dialog. Navigate to </w:t>
      </w:r>
      <w:r w:rsidRPr="00FA656B">
        <w:rPr>
          <w:b/>
        </w:rPr>
        <w:t>Installed &gt; Templates &gt; Visual C# &gt; Windows &gt; Universal</w:t>
      </w:r>
      <w:r>
        <w:t xml:space="preserve"> and select the </w:t>
      </w:r>
      <w:r w:rsidRPr="00FA656B">
        <w:rPr>
          <w:b/>
        </w:rPr>
        <w:t>Blank App (Universal Windows)</w:t>
      </w:r>
      <w:r w:rsidRPr="00D8270B">
        <w:t xml:space="preserve"> template.</w:t>
      </w:r>
    </w:p>
    <w:p w14:paraId="3BEBC42E" w14:textId="77777777" w:rsidR="000479BA" w:rsidRDefault="000479BA" w:rsidP="000479BA">
      <w:pPr>
        <w:pStyle w:val="Step"/>
      </w:pPr>
      <w:r>
        <w:t xml:space="preserve">Name your project </w:t>
      </w:r>
      <w:r>
        <w:rPr>
          <w:b/>
        </w:rPr>
        <w:t>TilesAndNotifications</w:t>
      </w:r>
      <w:r>
        <w:t xml:space="preserve"> and select the file system location where you will save your Hands-on Lab solutions. We have created a folder in our </w:t>
      </w:r>
      <w:r w:rsidRPr="003C10A3">
        <w:rPr>
          <w:b/>
        </w:rPr>
        <w:t>C:</w:t>
      </w:r>
      <w:r>
        <w:t xml:space="preserve"> directory called </w:t>
      </w:r>
      <w:r w:rsidRPr="003C10A3">
        <w:rPr>
          <w:b/>
        </w:rPr>
        <w:t>HOL</w:t>
      </w:r>
      <w:r>
        <w:t xml:space="preserve"> that you will see referenced in screenshots throughout the labs.</w:t>
      </w:r>
    </w:p>
    <w:p w14:paraId="5ED1E882" w14:textId="77777777" w:rsidR="000479BA" w:rsidRDefault="000479BA" w:rsidP="000479BA">
      <w:pPr>
        <w:pStyle w:val="Step"/>
        <w:numPr>
          <w:ilvl w:val="0"/>
          <w:numId w:val="0"/>
        </w:numPr>
        <w:ind w:left="720"/>
      </w:pPr>
      <w:r>
        <w:t xml:space="preserve">Leave the options selected to </w:t>
      </w:r>
      <w:r w:rsidRPr="006455DC">
        <w:rPr>
          <w:b/>
        </w:rPr>
        <w:t>Create new solution</w:t>
      </w:r>
      <w:r>
        <w:t xml:space="preserve"> and </w:t>
      </w:r>
      <w:r w:rsidRPr="006455DC">
        <w:rPr>
          <w:b/>
        </w:rPr>
        <w:t>Create directory for solutio</w:t>
      </w:r>
      <w:r>
        <w:rPr>
          <w:b/>
        </w:rPr>
        <w:t>n</w:t>
      </w:r>
      <w:r>
        <w:t xml:space="preserve">. You may deselect both </w:t>
      </w:r>
      <w:r w:rsidRPr="006455DC">
        <w:rPr>
          <w:b/>
        </w:rPr>
        <w:t>Add to source control</w:t>
      </w:r>
      <w:r>
        <w:t xml:space="preserve"> and </w:t>
      </w:r>
      <w:r w:rsidRPr="00C81565">
        <w:rPr>
          <w:b/>
        </w:rPr>
        <w:t>Show telemetry in the Windows Dev Center</w:t>
      </w:r>
      <w:r>
        <w:t xml:space="preserve"> if you don't wish to version your work or use Application Insights. Click </w:t>
      </w:r>
      <w:r w:rsidRPr="00E03129">
        <w:rPr>
          <w:b/>
        </w:rPr>
        <w:t>OK</w:t>
      </w:r>
      <w:r>
        <w:t xml:space="preserve"> to create the project.</w:t>
      </w:r>
    </w:p>
    <w:p w14:paraId="35D1AE3A" w14:textId="77777777" w:rsidR="000479BA" w:rsidRDefault="000479BA" w:rsidP="000479BA">
      <w:pPr>
        <w:pStyle w:val="ppFigureIndent3"/>
        <w:keepNext/>
      </w:pPr>
      <w:r>
        <w:rPr>
          <w:lang w:bidi="ar-SA"/>
        </w:rPr>
        <w:lastRenderedPageBreak/>
        <w:drawing>
          <wp:inline distT="0" distB="0" distL="0" distR="0" wp14:anchorId="273E5D07" wp14:editId="1E83948F">
            <wp:extent cx="5120416" cy="3560149"/>
            <wp:effectExtent l="0" t="0" r="1079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20416" cy="3560149"/>
                    </a:xfrm>
                    <a:prstGeom prst="rect">
                      <a:avLst/>
                    </a:prstGeom>
                  </pic:spPr>
                </pic:pic>
              </a:graphicData>
            </a:graphic>
          </wp:inline>
        </w:drawing>
      </w:r>
    </w:p>
    <w:p w14:paraId="4815A93B" w14:textId="77777777" w:rsidR="000479BA" w:rsidRDefault="000479BA" w:rsidP="000479BA">
      <w:pPr>
        <w:pStyle w:val="ppFigureNumberIndent3"/>
      </w:pPr>
      <w:r>
        <w:t xml:space="preserve">Figure </w:t>
      </w:r>
      <w:r w:rsidR="00955113">
        <w:fldChar w:fldCharType="begin"/>
      </w:r>
      <w:r w:rsidR="00955113">
        <w:instrText xml:space="preserve"> SEQ Figure \* ARABIC </w:instrText>
      </w:r>
      <w:r w:rsidR="00955113">
        <w:fldChar w:fldCharType="separate"/>
      </w:r>
      <w:r w:rsidR="00682BAD">
        <w:rPr>
          <w:noProof/>
        </w:rPr>
        <w:t>1</w:t>
      </w:r>
      <w:r w:rsidR="00955113">
        <w:rPr>
          <w:noProof/>
        </w:rPr>
        <w:fldChar w:fldCharType="end"/>
      </w:r>
    </w:p>
    <w:p w14:paraId="020A2530" w14:textId="77777777" w:rsidR="000479BA" w:rsidRDefault="000479BA" w:rsidP="000479BA">
      <w:pPr>
        <w:pStyle w:val="ppFigureCaptionIndent3"/>
      </w:pPr>
      <w:r>
        <w:t>Create a new Blank App project in Visual Studio 2015.</w:t>
      </w:r>
    </w:p>
    <w:p w14:paraId="5A41535D" w14:textId="77777777" w:rsidR="000479BA" w:rsidRDefault="000479BA" w:rsidP="000479BA">
      <w:pPr>
        <w:pStyle w:val="Step"/>
      </w:pPr>
      <w:r>
        <w:t xml:space="preserve">Set your </w:t>
      </w:r>
      <w:r w:rsidRPr="00AF3B3B">
        <w:t>Solution Configuration</w:t>
      </w:r>
      <w:r>
        <w:t xml:space="preserve"> to </w:t>
      </w:r>
      <w:r w:rsidRPr="00FA656B">
        <w:rPr>
          <w:b/>
        </w:rPr>
        <w:t>Debug</w:t>
      </w:r>
      <w:r>
        <w:t xml:space="preserve"> and your </w:t>
      </w:r>
      <w:r w:rsidRPr="00AF3B3B">
        <w:t>Solution Platform</w:t>
      </w:r>
      <w:r>
        <w:t xml:space="preserve"> to </w:t>
      </w:r>
      <w:r w:rsidRPr="00FA656B">
        <w:rPr>
          <w:b/>
        </w:rPr>
        <w:t>x86</w:t>
      </w:r>
      <w:r>
        <w:t xml:space="preserve">. Select </w:t>
      </w:r>
      <w:r w:rsidRPr="00FA656B">
        <w:rPr>
          <w:b/>
        </w:rPr>
        <w:t>Local Machine</w:t>
      </w:r>
      <w:r>
        <w:t xml:space="preserve"> from the </w:t>
      </w:r>
      <w:r w:rsidRPr="00AF3B3B">
        <w:t>Debug</w:t>
      </w:r>
      <w:r>
        <w:t xml:space="preserve"> Target dropdown menu.</w:t>
      </w:r>
    </w:p>
    <w:p w14:paraId="17280815" w14:textId="77777777" w:rsidR="000479BA" w:rsidRDefault="000479BA" w:rsidP="000479BA">
      <w:pPr>
        <w:pStyle w:val="ppFigureIndent3"/>
        <w:keepNext/>
      </w:pPr>
      <w:r>
        <w:rPr>
          <w:lang w:bidi="ar-SA"/>
        </w:rPr>
        <w:drawing>
          <wp:inline distT="0" distB="0" distL="0" distR="0" wp14:anchorId="38E70293" wp14:editId="115A85F7">
            <wp:extent cx="5126355" cy="1031064"/>
            <wp:effectExtent l="0" t="0" r="444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0">
                      <a:extLst>
                        <a:ext uri="{28A0092B-C50C-407E-A947-70E740481C1C}">
                          <a14:useLocalDpi xmlns:a14="http://schemas.microsoft.com/office/drawing/2010/main" val="0"/>
                        </a:ext>
                      </a:extLst>
                    </a:blip>
                    <a:stretch>
                      <a:fillRect/>
                    </a:stretch>
                  </pic:blipFill>
                  <pic:spPr>
                    <a:xfrm>
                      <a:off x="0" y="0"/>
                      <a:ext cx="5157209" cy="1037270"/>
                    </a:xfrm>
                    <a:prstGeom prst="rect">
                      <a:avLst/>
                    </a:prstGeom>
                  </pic:spPr>
                </pic:pic>
              </a:graphicData>
            </a:graphic>
          </wp:inline>
        </w:drawing>
      </w:r>
    </w:p>
    <w:p w14:paraId="75CACA51" w14:textId="77777777" w:rsidR="000479BA" w:rsidRDefault="000479BA" w:rsidP="000479BA">
      <w:pPr>
        <w:pStyle w:val="ppFigureNumberIndent3"/>
      </w:pPr>
      <w:r>
        <w:t xml:space="preserve">Figure </w:t>
      </w:r>
      <w:r w:rsidR="00955113">
        <w:fldChar w:fldCharType="begin"/>
      </w:r>
      <w:r w:rsidR="00955113">
        <w:instrText xml:space="preserve"> SEQ Figure \* ARABIC </w:instrText>
      </w:r>
      <w:r w:rsidR="00955113">
        <w:fldChar w:fldCharType="separate"/>
      </w:r>
      <w:r w:rsidR="00682BAD">
        <w:rPr>
          <w:noProof/>
        </w:rPr>
        <w:t>2</w:t>
      </w:r>
      <w:r w:rsidR="00955113">
        <w:rPr>
          <w:noProof/>
        </w:rPr>
        <w:fldChar w:fldCharType="end"/>
      </w:r>
    </w:p>
    <w:p w14:paraId="7FC08A92" w14:textId="77777777" w:rsidR="000479BA" w:rsidRDefault="000479BA" w:rsidP="000479BA">
      <w:pPr>
        <w:pStyle w:val="ppFigureCaptionIndent"/>
      </w:pPr>
      <w:r>
        <w:t>Configure your app to run on the Local Machine.</w:t>
      </w:r>
    </w:p>
    <w:p w14:paraId="1890FAB4" w14:textId="77777777" w:rsidR="000479BA" w:rsidRDefault="000479BA" w:rsidP="000479BA">
      <w:pPr>
        <w:pStyle w:val="Step"/>
      </w:pPr>
      <w:r>
        <w:t>Build and run your app. You will see a blank app window with the frame rate counter enabled by default for debugging.</w:t>
      </w:r>
    </w:p>
    <w:p w14:paraId="0CEE8204" w14:textId="77777777" w:rsidR="000479BA" w:rsidRDefault="000479BA" w:rsidP="000479BA">
      <w:pPr>
        <w:pStyle w:val="ppFigureIndent3"/>
        <w:keepNext/>
      </w:pPr>
      <w:r>
        <w:rPr>
          <w:lang w:bidi="ar-SA"/>
        </w:rPr>
        <w:lastRenderedPageBreak/>
        <w:drawing>
          <wp:inline distT="0" distB="0" distL="0" distR="0" wp14:anchorId="58D20FEC" wp14:editId="0DB9BD9C">
            <wp:extent cx="5126355" cy="2378343"/>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1">
                      <a:extLst>
                        <a:ext uri="{28A0092B-C50C-407E-A947-70E740481C1C}">
                          <a14:useLocalDpi xmlns:a14="http://schemas.microsoft.com/office/drawing/2010/main" val="0"/>
                        </a:ext>
                      </a:extLst>
                    </a:blip>
                    <a:stretch>
                      <a:fillRect/>
                    </a:stretch>
                  </pic:blipFill>
                  <pic:spPr>
                    <a:xfrm>
                      <a:off x="0" y="0"/>
                      <a:ext cx="5135191" cy="2382442"/>
                    </a:xfrm>
                    <a:prstGeom prst="rect">
                      <a:avLst/>
                    </a:prstGeom>
                  </pic:spPr>
                </pic:pic>
              </a:graphicData>
            </a:graphic>
          </wp:inline>
        </w:drawing>
      </w:r>
    </w:p>
    <w:p w14:paraId="34FE96E4" w14:textId="77777777" w:rsidR="000479BA" w:rsidRDefault="000479BA" w:rsidP="000479BA">
      <w:pPr>
        <w:pStyle w:val="ppFigureNumberIndent3"/>
      </w:pPr>
      <w:r>
        <w:t xml:space="preserve">Figure </w:t>
      </w:r>
      <w:r w:rsidR="00955113">
        <w:fldChar w:fldCharType="begin"/>
      </w:r>
      <w:r w:rsidR="00955113">
        <w:instrText xml:space="preserve"> SEQ Figure \* ARABIC </w:instrText>
      </w:r>
      <w:r w:rsidR="00955113">
        <w:fldChar w:fldCharType="separate"/>
      </w:r>
      <w:r w:rsidR="00682BAD">
        <w:rPr>
          <w:noProof/>
        </w:rPr>
        <w:t>3</w:t>
      </w:r>
      <w:r w:rsidR="00955113">
        <w:rPr>
          <w:noProof/>
        </w:rPr>
        <w:fldChar w:fldCharType="end"/>
      </w:r>
    </w:p>
    <w:p w14:paraId="25EF6E97" w14:textId="77777777" w:rsidR="000479BA" w:rsidRDefault="000479BA" w:rsidP="000479BA">
      <w:pPr>
        <w:pStyle w:val="ppFigureCaptionIndent3"/>
      </w:pPr>
      <w:r>
        <w:t>The blank universal app running in Desktop mode.</w:t>
      </w:r>
    </w:p>
    <w:p w14:paraId="6D724E73" w14:textId="77777777" w:rsidR="000479BA" w:rsidRDefault="000479BA" w:rsidP="000479BA">
      <w:pPr>
        <w:pStyle w:val="ppNote"/>
      </w:pPr>
      <w:r w:rsidRPr="003112D3">
        <w:rPr>
          <w:b/>
        </w:rPr>
        <w:t>Note:</w:t>
      </w:r>
      <w:r w:rsidRPr="003112D3">
        <w:t xml:space="preserve"> The frame rate counter is a debug tool that helps to monitor the performance of your app. It is useful for apps that require intensive graphics processing but unnecessary for the simple apps you will be creating in the Hands-on Labs.</w:t>
      </w:r>
    </w:p>
    <w:p w14:paraId="55388970" w14:textId="77777777" w:rsidR="000479BA" w:rsidRDefault="000479BA" w:rsidP="000479BA">
      <w:pPr>
        <w:pStyle w:val="ppNote"/>
      </w:pPr>
      <w:r w:rsidRPr="003112D3">
        <w:t xml:space="preserve"> In the Blank App template, the preprocessor directive to enable or disable the frame rate counter is in </w:t>
      </w:r>
      <w:r w:rsidRPr="003112D3">
        <w:rPr>
          <w:b/>
        </w:rPr>
        <w:t>App.xaml.cs</w:t>
      </w:r>
      <w:r w:rsidRPr="003112D3">
        <w:t xml:space="preserve">. The frame rate counter may overlap or hide your app content if you leave it on. For the purposes of the Hands-on Labs, you may turn it off by setting </w:t>
      </w:r>
      <w:r w:rsidRPr="003112D3">
        <w:rPr>
          <w:b/>
        </w:rPr>
        <w:t>this.DebugSettings.EnableFrameRateCounter</w:t>
      </w:r>
      <w:r w:rsidRPr="003112D3">
        <w:t xml:space="preserve"> to </w:t>
      </w:r>
      <w:r w:rsidRPr="003112D3">
        <w:rPr>
          <w:b/>
        </w:rPr>
        <w:t>false</w:t>
      </w:r>
      <w:r w:rsidRPr="003112D3">
        <w:t>.</w:t>
      </w:r>
    </w:p>
    <w:p w14:paraId="74FD6AAC" w14:textId="77777777" w:rsidR="000479BA" w:rsidRDefault="000479BA" w:rsidP="000479BA">
      <w:pPr>
        <w:pStyle w:val="Step"/>
      </w:pPr>
      <w:r>
        <w:t xml:space="preserve"> Return to Visual Studio and stop debugging.</w:t>
      </w:r>
    </w:p>
    <w:p w14:paraId="38F23249" w14:textId="77777777" w:rsidR="000479BA" w:rsidRDefault="000479BA" w:rsidP="000479BA">
      <w:pPr>
        <w:pStyle w:val="ppListEnd"/>
      </w:pPr>
    </w:p>
    <w:p w14:paraId="3E7FE047" w14:textId="77777777" w:rsidR="000479BA" w:rsidRDefault="000479BA" w:rsidP="000479BA">
      <w:pPr>
        <w:pStyle w:val="ppProcedureStart"/>
      </w:pPr>
      <w:bookmarkStart w:id="7" w:name="_Toc431289140"/>
      <w:r>
        <w:t>Task 2 – Import visual assets</w:t>
      </w:r>
      <w:bookmarkEnd w:id="7"/>
    </w:p>
    <w:p w14:paraId="03F11BF4" w14:textId="1EA8F527" w:rsidR="000A4F08" w:rsidRDefault="00393A3B" w:rsidP="000479BA">
      <w:pPr>
        <w:pStyle w:val="ppNumberList"/>
        <w:numPr>
          <w:ilvl w:val="0"/>
          <w:numId w:val="0"/>
        </w:numPr>
      </w:pPr>
      <w:r>
        <w:t xml:space="preserve">When you create a new project, it includes generic tile assets in the Assets folder. </w:t>
      </w:r>
      <w:r w:rsidR="000479BA">
        <w:t xml:space="preserve">To brand your app, you can replace the generic assets from the Blank App template with your own logos. Visual assets </w:t>
      </w:r>
      <w:r>
        <w:t>may be</w:t>
      </w:r>
      <w:r w:rsidR="000479BA">
        <w:t xml:space="preserve"> provided in a number of scale factors for different screen </w:t>
      </w:r>
      <w:r>
        <w:t>pixel densities</w:t>
      </w:r>
      <w:r w:rsidR="000479BA">
        <w:t xml:space="preserve">. </w:t>
      </w:r>
      <w:r>
        <w:t xml:space="preserve">If you provide images at only one </w:t>
      </w:r>
      <w:r w:rsidR="000A4F08">
        <w:t>scale factor, it is recommended to provide them at scale 200 (200% of the original size for a typical 96dpi device) which should give good results as Windows scales them up or down to accommodate different screen densities on different devices. You should consider creating images at more than one scale factor to give the very best results on different screen densities.</w:t>
      </w:r>
    </w:p>
    <w:p w14:paraId="4ACBE1C1" w14:textId="27FC679D" w:rsidR="000479BA" w:rsidRPr="003112D3" w:rsidRDefault="000A4F08" w:rsidP="000479BA">
      <w:pPr>
        <w:pStyle w:val="ppNumberList"/>
        <w:numPr>
          <w:ilvl w:val="0"/>
          <w:numId w:val="0"/>
        </w:numPr>
      </w:pPr>
      <w:r>
        <w:t xml:space="preserve"> </w:t>
      </w:r>
      <w:r w:rsidR="000479BA">
        <w:t>In this task, you will add branded image assets</w:t>
      </w:r>
      <w:r>
        <w:t xml:space="preserve"> at scale 200</w:t>
      </w:r>
      <w:r w:rsidR="000479BA">
        <w:t xml:space="preserve"> to the app to display on default tiles.</w:t>
      </w:r>
    </w:p>
    <w:p w14:paraId="0AA07A6A" w14:textId="48B289B0" w:rsidR="000479BA" w:rsidRDefault="000479BA" w:rsidP="000479BA">
      <w:pPr>
        <w:pStyle w:val="Step"/>
        <w:numPr>
          <w:ilvl w:val="0"/>
          <w:numId w:val="11"/>
        </w:numPr>
      </w:pPr>
      <w:r>
        <w:t xml:space="preserve">Open </w:t>
      </w:r>
      <w:r w:rsidRPr="00110576">
        <w:rPr>
          <w:b/>
        </w:rPr>
        <w:t>Package.appxmanifest</w:t>
      </w:r>
      <w:r>
        <w:t xml:space="preserve"> in the manifest editor and navigate to the </w:t>
      </w:r>
      <w:r w:rsidRPr="00110576">
        <w:rPr>
          <w:b/>
        </w:rPr>
        <w:t>Visual Assets</w:t>
      </w:r>
      <w:r>
        <w:t xml:space="preserve"> tab. Select </w:t>
      </w:r>
      <w:r w:rsidRPr="00110576">
        <w:rPr>
          <w:b/>
        </w:rPr>
        <w:t>Tile Images and Logos</w:t>
      </w:r>
      <w:r>
        <w:t xml:space="preserve"> assets in the image assets pane.</w:t>
      </w:r>
    </w:p>
    <w:p w14:paraId="0458F258" w14:textId="58921A3F" w:rsidR="00393A3B" w:rsidRDefault="00393A3B" w:rsidP="00BB3641">
      <w:pPr>
        <w:pStyle w:val="Step"/>
        <w:numPr>
          <w:ilvl w:val="0"/>
          <w:numId w:val="0"/>
        </w:numPr>
        <w:ind w:left="720"/>
      </w:pPr>
    </w:p>
    <w:p w14:paraId="15ED8C46" w14:textId="726F2954" w:rsidR="00393A3B" w:rsidRDefault="00393A3B" w:rsidP="00393A3B">
      <w:pPr>
        <w:pStyle w:val="Step"/>
        <w:keepNext/>
        <w:numPr>
          <w:ilvl w:val="0"/>
          <w:numId w:val="0"/>
        </w:numPr>
        <w:ind w:left="720"/>
      </w:pPr>
      <w:r>
        <w:rPr>
          <w:noProof/>
        </w:rPr>
        <w:lastRenderedPageBreak/>
        <w:drawing>
          <wp:inline distT="0" distB="0" distL="0" distR="0" wp14:anchorId="769A45F7" wp14:editId="62546D2E">
            <wp:extent cx="4722570" cy="3192780"/>
            <wp:effectExtent l="0" t="0" r="190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9137" cy="3203981"/>
                    </a:xfrm>
                    <a:prstGeom prst="rect">
                      <a:avLst/>
                    </a:prstGeom>
                  </pic:spPr>
                </pic:pic>
              </a:graphicData>
            </a:graphic>
          </wp:inline>
        </w:drawing>
      </w:r>
    </w:p>
    <w:p w14:paraId="552B1F90" w14:textId="77777777" w:rsidR="00393A3B" w:rsidRDefault="00393A3B" w:rsidP="00393A3B">
      <w:pPr>
        <w:pStyle w:val="ppFigureNumberIndent3"/>
      </w:pPr>
      <w:r>
        <w:t xml:space="preserve">Figure </w:t>
      </w:r>
      <w:r w:rsidR="00955113">
        <w:fldChar w:fldCharType="begin"/>
      </w:r>
      <w:r w:rsidR="00955113">
        <w:instrText xml:space="preserve"> SEQ Figure \* ARABIC </w:instrText>
      </w:r>
      <w:r w:rsidR="00955113">
        <w:fldChar w:fldCharType="separate"/>
      </w:r>
      <w:r w:rsidR="00682BAD">
        <w:rPr>
          <w:noProof/>
        </w:rPr>
        <w:t>4</w:t>
      </w:r>
      <w:r w:rsidR="00955113">
        <w:rPr>
          <w:noProof/>
        </w:rPr>
        <w:fldChar w:fldCharType="end"/>
      </w:r>
    </w:p>
    <w:p w14:paraId="7805D766" w14:textId="264EF176" w:rsidR="00393A3B" w:rsidRDefault="00393A3B" w:rsidP="00A33A48">
      <w:pPr>
        <w:pStyle w:val="ppFigureCaptionIndent3"/>
      </w:pPr>
      <w:r>
        <w:t>Selecting Tile Images and Logos in the Visual Assets tab of the manifest editor.</w:t>
      </w:r>
    </w:p>
    <w:p w14:paraId="4984EB0E" w14:textId="77777777" w:rsidR="000479BA" w:rsidRDefault="000479BA" w:rsidP="000479BA">
      <w:pPr>
        <w:pStyle w:val="Step"/>
        <w:numPr>
          <w:ilvl w:val="0"/>
          <w:numId w:val="11"/>
        </w:numPr>
      </w:pPr>
      <w:r>
        <w:t xml:space="preserve">In the Background color field, enter </w:t>
      </w:r>
      <w:r w:rsidRPr="00014642">
        <w:rPr>
          <w:b/>
        </w:rPr>
        <w:t>deepskyblue</w:t>
      </w:r>
      <w:r>
        <w:t>.</w:t>
      </w:r>
    </w:p>
    <w:p w14:paraId="0B3A5AEB" w14:textId="77777777" w:rsidR="000479BA" w:rsidRDefault="000479BA" w:rsidP="000479BA">
      <w:pPr>
        <w:pStyle w:val="ppNote"/>
      </w:pPr>
      <w:r>
        <w:rPr>
          <w:b/>
        </w:rPr>
        <w:t>Note:</w:t>
      </w:r>
      <w:r>
        <w:t xml:space="preserve"> If you leave the Background color field set to transparent, your tiles will inherit the user’s selected accent color, which the user can change in </w:t>
      </w:r>
      <w:r w:rsidRPr="00145E31">
        <w:rPr>
          <w:b/>
        </w:rPr>
        <w:t>Windows 10 Settings &gt; Personalization &gt; Colors</w:t>
      </w:r>
      <w:r>
        <w:t>. We will set a background color for the tiles in this exercise to make it easier to see the uploaded images files in the manifest editor.</w:t>
      </w:r>
    </w:p>
    <w:p w14:paraId="58BEB340" w14:textId="77777777" w:rsidR="000479BA" w:rsidRDefault="000479BA" w:rsidP="000479BA">
      <w:pPr>
        <w:pStyle w:val="Step"/>
        <w:numPr>
          <w:ilvl w:val="0"/>
          <w:numId w:val="11"/>
        </w:numPr>
      </w:pPr>
      <w:r>
        <w:t xml:space="preserve">Use the ellipsis symbol under the </w:t>
      </w:r>
      <w:r w:rsidRPr="00110576">
        <w:rPr>
          <w:b/>
        </w:rPr>
        <w:t>Square71x71Logo</w:t>
      </w:r>
      <w:r>
        <w:t xml:space="preserve"> image at </w:t>
      </w:r>
      <w:r w:rsidRPr="00110576">
        <w:rPr>
          <w:b/>
        </w:rPr>
        <w:t>scale 200</w:t>
      </w:r>
      <w:r>
        <w:t xml:space="preserve"> to open the </w:t>
      </w:r>
      <w:r w:rsidRPr="00110576">
        <w:rPr>
          <w:b/>
        </w:rPr>
        <w:t>Select Image</w:t>
      </w:r>
      <w:r>
        <w:t xml:space="preserve"> dialog. Navigate to your Hands-on labs </w:t>
      </w:r>
      <w:r w:rsidRPr="00110576">
        <w:rPr>
          <w:b/>
        </w:rPr>
        <w:t>Assets</w:t>
      </w:r>
      <w:r>
        <w:t xml:space="preserve"> folder and select the </w:t>
      </w:r>
      <w:r w:rsidRPr="00110576">
        <w:rPr>
          <w:b/>
        </w:rPr>
        <w:t>Square71x71Logo.scale-200.png</w:t>
      </w:r>
      <w:r>
        <w:t xml:space="preserve"> image file. Click </w:t>
      </w:r>
      <w:r w:rsidRPr="00014642">
        <w:rPr>
          <w:b/>
        </w:rPr>
        <w:t>Open</w:t>
      </w:r>
      <w:r>
        <w:t xml:space="preserve"> to add the image as a visual asset.</w:t>
      </w:r>
    </w:p>
    <w:p w14:paraId="26EF7BD6" w14:textId="77777777" w:rsidR="000479BA" w:rsidRDefault="000479BA" w:rsidP="000479BA">
      <w:pPr>
        <w:pStyle w:val="Step"/>
        <w:keepNext/>
        <w:numPr>
          <w:ilvl w:val="0"/>
          <w:numId w:val="0"/>
        </w:numPr>
        <w:ind w:left="720"/>
      </w:pPr>
      <w:r>
        <w:rPr>
          <w:noProof/>
        </w:rPr>
        <w:lastRenderedPageBreak/>
        <w:drawing>
          <wp:inline distT="0" distB="0" distL="0" distR="0" wp14:anchorId="29ABBA3A" wp14:editId="3C141185">
            <wp:extent cx="3564706" cy="238244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64706" cy="2382442"/>
                    </a:xfrm>
                    <a:prstGeom prst="rect">
                      <a:avLst/>
                    </a:prstGeom>
                  </pic:spPr>
                </pic:pic>
              </a:graphicData>
            </a:graphic>
          </wp:inline>
        </w:drawing>
      </w:r>
    </w:p>
    <w:p w14:paraId="4C6E9590" w14:textId="77777777" w:rsidR="000479BA" w:rsidRDefault="000479BA" w:rsidP="000479BA">
      <w:pPr>
        <w:pStyle w:val="ppFigureNumberIndent3"/>
      </w:pPr>
      <w:r>
        <w:t xml:space="preserve">Figure </w:t>
      </w:r>
      <w:r w:rsidR="00955113">
        <w:fldChar w:fldCharType="begin"/>
      </w:r>
      <w:r w:rsidR="00955113">
        <w:instrText xml:space="preserve"> SEQ Figure \* ARABIC </w:instrText>
      </w:r>
      <w:r w:rsidR="00955113">
        <w:fldChar w:fldCharType="separate"/>
      </w:r>
      <w:r w:rsidR="00682BAD">
        <w:rPr>
          <w:noProof/>
        </w:rPr>
        <w:t>5</w:t>
      </w:r>
      <w:r w:rsidR="00955113">
        <w:rPr>
          <w:noProof/>
        </w:rPr>
        <w:fldChar w:fldCharType="end"/>
      </w:r>
    </w:p>
    <w:p w14:paraId="496C8077" w14:textId="77777777" w:rsidR="000479BA" w:rsidRDefault="000479BA" w:rsidP="000479BA">
      <w:pPr>
        <w:pStyle w:val="ppFigureCaptionIndent3"/>
      </w:pPr>
      <w:r>
        <w:t>The Square71x71Logo asset in the manifest editor.</w:t>
      </w:r>
    </w:p>
    <w:p w14:paraId="62893630" w14:textId="395A845B" w:rsidR="000479BA" w:rsidRDefault="000479BA" w:rsidP="000479BA">
      <w:pPr>
        <w:pStyle w:val="Step"/>
        <w:numPr>
          <w:ilvl w:val="0"/>
          <w:numId w:val="11"/>
        </w:numPr>
      </w:pPr>
      <w:r>
        <w:t xml:space="preserve">Repeat </w:t>
      </w:r>
      <w:r w:rsidRPr="00014642">
        <w:rPr>
          <w:b/>
        </w:rPr>
        <w:t>Step 2</w:t>
      </w:r>
      <w:r>
        <w:t xml:space="preserve"> to add </w:t>
      </w:r>
      <w:r w:rsidRPr="00014642">
        <w:rPr>
          <w:b/>
        </w:rPr>
        <w:t>Square150x150Logo.scale-200.png</w:t>
      </w:r>
      <w:r>
        <w:t xml:space="preserve">, </w:t>
      </w:r>
      <w:r w:rsidRPr="00014642">
        <w:rPr>
          <w:b/>
        </w:rPr>
        <w:t>Square310x310Logo.scale-200.png</w:t>
      </w:r>
      <w:r>
        <w:t xml:space="preserve">, </w:t>
      </w:r>
      <w:r w:rsidRPr="00014642">
        <w:rPr>
          <w:b/>
        </w:rPr>
        <w:t>Wide310x150Logo.scale-200.png</w:t>
      </w:r>
      <w:r>
        <w:t xml:space="preserve">, </w:t>
      </w:r>
      <w:r w:rsidR="008103C5" w:rsidRPr="008103C5">
        <w:rPr>
          <w:b/>
        </w:rPr>
        <w:t>SplashScreen.scale-200.png</w:t>
      </w:r>
      <w:r w:rsidR="008103C5">
        <w:rPr>
          <w:b/>
        </w:rPr>
        <w:t xml:space="preserve">, </w:t>
      </w:r>
      <w:r w:rsidRPr="00014642">
        <w:rPr>
          <w:b/>
        </w:rPr>
        <w:t>Square44x44Logo.scale-200.png</w:t>
      </w:r>
      <w:r w:rsidR="00B04BD5">
        <w:t xml:space="preserve">, and </w:t>
      </w:r>
      <w:r w:rsidR="00B04BD5">
        <w:rPr>
          <w:b/>
        </w:rPr>
        <w:t>StoreLogo.png</w:t>
      </w:r>
      <w:r>
        <w:t xml:space="preserve"> to your visual assets.</w:t>
      </w:r>
      <w:r w:rsidR="000A4F08">
        <w:t xml:space="preserve"> In each case, if you are replacing one of the generic tile assets already in the project, Visual Studio will ask you ‘Do you want to replace it?’. Click Yes.</w:t>
      </w:r>
    </w:p>
    <w:p w14:paraId="44F0AAED" w14:textId="77777777" w:rsidR="000479BA" w:rsidRDefault="000479BA" w:rsidP="000479BA">
      <w:pPr>
        <w:pStyle w:val="Step"/>
        <w:numPr>
          <w:ilvl w:val="0"/>
          <w:numId w:val="11"/>
        </w:numPr>
      </w:pPr>
      <w:r>
        <w:t xml:space="preserve">Build and run your app. Once it has deployed, find your app in the Start menu. Right-click on the app name and choose </w:t>
      </w:r>
      <w:r w:rsidRPr="00BE0ECA">
        <w:rPr>
          <w:b/>
        </w:rPr>
        <w:t>Pin to Start</w:t>
      </w:r>
      <w:r>
        <w:t>.</w:t>
      </w:r>
    </w:p>
    <w:p w14:paraId="5FDA179E" w14:textId="77777777" w:rsidR="000479BA" w:rsidRDefault="000479BA" w:rsidP="000479BA">
      <w:pPr>
        <w:pStyle w:val="Step"/>
        <w:keepNext/>
        <w:numPr>
          <w:ilvl w:val="0"/>
          <w:numId w:val="0"/>
        </w:numPr>
        <w:ind w:left="720"/>
      </w:pPr>
      <w:r>
        <w:rPr>
          <w:noProof/>
        </w:rPr>
        <w:drawing>
          <wp:inline distT="0" distB="0" distL="0" distR="0" wp14:anchorId="68F0FBF9" wp14:editId="7FFF656E">
            <wp:extent cx="2089554" cy="2382442"/>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4">
                      <a:extLst>
                        <a:ext uri="{28A0092B-C50C-407E-A947-70E740481C1C}">
                          <a14:useLocalDpi xmlns:a14="http://schemas.microsoft.com/office/drawing/2010/main" val="0"/>
                        </a:ext>
                      </a:extLst>
                    </a:blip>
                    <a:stretch>
                      <a:fillRect/>
                    </a:stretch>
                  </pic:blipFill>
                  <pic:spPr>
                    <a:xfrm>
                      <a:off x="0" y="0"/>
                      <a:ext cx="2089554" cy="2382442"/>
                    </a:xfrm>
                    <a:prstGeom prst="rect">
                      <a:avLst/>
                    </a:prstGeom>
                  </pic:spPr>
                </pic:pic>
              </a:graphicData>
            </a:graphic>
          </wp:inline>
        </w:drawing>
      </w:r>
    </w:p>
    <w:p w14:paraId="4CC8FA37" w14:textId="77777777" w:rsidR="000479BA" w:rsidRDefault="000479BA" w:rsidP="000479BA">
      <w:pPr>
        <w:pStyle w:val="ppFigureNumberIndent3"/>
      </w:pPr>
      <w:r>
        <w:t xml:space="preserve">Figure </w:t>
      </w:r>
      <w:r w:rsidR="00955113">
        <w:fldChar w:fldCharType="begin"/>
      </w:r>
      <w:r w:rsidR="00955113">
        <w:instrText xml:space="preserve"> SEQ Figure \* ARABIC </w:instrText>
      </w:r>
      <w:r w:rsidR="00955113">
        <w:fldChar w:fldCharType="separate"/>
      </w:r>
      <w:r w:rsidR="00682BAD">
        <w:rPr>
          <w:noProof/>
        </w:rPr>
        <w:t>6</w:t>
      </w:r>
      <w:r w:rsidR="00955113">
        <w:rPr>
          <w:noProof/>
        </w:rPr>
        <w:fldChar w:fldCharType="end"/>
      </w:r>
    </w:p>
    <w:p w14:paraId="5533E672" w14:textId="77777777" w:rsidR="000479BA" w:rsidRDefault="000479BA" w:rsidP="000479BA">
      <w:pPr>
        <w:pStyle w:val="ppFigureCaptionIndent3"/>
      </w:pPr>
      <w:r>
        <w:t>Pin your app to the Start menu.</w:t>
      </w:r>
    </w:p>
    <w:p w14:paraId="431C94C8" w14:textId="77777777" w:rsidR="000479BA" w:rsidRDefault="000479BA" w:rsidP="000479BA">
      <w:pPr>
        <w:pStyle w:val="Step"/>
        <w:numPr>
          <w:ilvl w:val="0"/>
          <w:numId w:val="11"/>
        </w:numPr>
      </w:pPr>
      <w:r>
        <w:lastRenderedPageBreak/>
        <w:t xml:space="preserve">Your default tile will appear on the Start menu with the logo assets and background color you selected in the manifest editor. Right-click on the tile and use the </w:t>
      </w:r>
      <w:r w:rsidRPr="00BE0ECA">
        <w:rPr>
          <w:b/>
        </w:rPr>
        <w:t>Resize</w:t>
      </w:r>
      <w:r>
        <w:t xml:space="preserve"> option to view your tile at different sizes.</w:t>
      </w:r>
    </w:p>
    <w:p w14:paraId="3A848FAD" w14:textId="77777777" w:rsidR="000479BA" w:rsidRDefault="000479BA" w:rsidP="000479BA">
      <w:pPr>
        <w:pStyle w:val="Step"/>
        <w:keepNext/>
        <w:numPr>
          <w:ilvl w:val="0"/>
          <w:numId w:val="0"/>
        </w:numPr>
        <w:ind w:left="720"/>
      </w:pPr>
      <w:r>
        <w:rPr>
          <w:noProof/>
        </w:rPr>
        <w:drawing>
          <wp:inline distT="0" distB="0" distL="0" distR="0" wp14:anchorId="03E33556" wp14:editId="3E81C7D5">
            <wp:extent cx="1997107" cy="2382442"/>
            <wp:effectExtent l="0" t="0" r="952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97107" cy="2382442"/>
                    </a:xfrm>
                    <a:prstGeom prst="rect">
                      <a:avLst/>
                    </a:prstGeom>
                  </pic:spPr>
                </pic:pic>
              </a:graphicData>
            </a:graphic>
          </wp:inline>
        </w:drawing>
      </w:r>
    </w:p>
    <w:p w14:paraId="0A88C395" w14:textId="77777777" w:rsidR="000479BA" w:rsidRDefault="000479BA" w:rsidP="000479BA">
      <w:pPr>
        <w:pStyle w:val="ppFigureNumberIndent3"/>
      </w:pPr>
      <w:r>
        <w:t xml:space="preserve">Figure </w:t>
      </w:r>
      <w:r w:rsidR="00955113">
        <w:fldChar w:fldCharType="begin"/>
      </w:r>
      <w:r w:rsidR="00955113">
        <w:instrText xml:space="preserve"> </w:instrText>
      </w:r>
      <w:r w:rsidR="00955113">
        <w:instrText xml:space="preserve">SEQ Figure \* ARABIC </w:instrText>
      </w:r>
      <w:r w:rsidR="00955113">
        <w:fldChar w:fldCharType="separate"/>
      </w:r>
      <w:r w:rsidR="00682BAD">
        <w:rPr>
          <w:noProof/>
        </w:rPr>
        <w:t>7</w:t>
      </w:r>
      <w:r w:rsidR="00955113">
        <w:rPr>
          <w:noProof/>
        </w:rPr>
        <w:fldChar w:fldCharType="end"/>
      </w:r>
    </w:p>
    <w:p w14:paraId="3BC3D58A" w14:textId="77777777" w:rsidR="000479BA" w:rsidRDefault="000479BA" w:rsidP="000479BA">
      <w:pPr>
        <w:pStyle w:val="ppFigureCaptionIndent3"/>
      </w:pPr>
      <w:r>
        <w:t>Pin your app to the Start menu.</w:t>
      </w:r>
    </w:p>
    <w:p w14:paraId="62E3E1A1" w14:textId="77777777" w:rsidR="000479BA" w:rsidRPr="003112D3" w:rsidRDefault="000479BA" w:rsidP="000479BA">
      <w:pPr>
        <w:pStyle w:val="Step"/>
        <w:numPr>
          <w:ilvl w:val="0"/>
          <w:numId w:val="11"/>
        </w:numPr>
      </w:pPr>
      <w:r>
        <w:t>Stop debugging and return to Visual Studio.</w:t>
      </w:r>
    </w:p>
    <w:p w14:paraId="5B53B6CD" w14:textId="77777777" w:rsidR="000479BA" w:rsidRDefault="000479BA" w:rsidP="000479BA">
      <w:pPr>
        <w:pStyle w:val="ppListEnd"/>
      </w:pPr>
    </w:p>
    <w:p w14:paraId="3598C418" w14:textId="77777777" w:rsidR="000479BA" w:rsidRDefault="000479BA" w:rsidP="000479BA">
      <w:pPr>
        <w:pStyle w:val="ppProcedureStart"/>
      </w:pPr>
      <w:bookmarkStart w:id="8" w:name="_Toc431289141"/>
      <w:r>
        <w:t>Task 3 – Update the tile badge count</w:t>
      </w:r>
      <w:bookmarkEnd w:id="8"/>
    </w:p>
    <w:p w14:paraId="40A79C98" w14:textId="2474F485" w:rsidR="000479BA" w:rsidRDefault="000479BA" w:rsidP="000479BA">
      <w:pPr>
        <w:pStyle w:val="ppNumberList"/>
        <w:numPr>
          <w:ilvl w:val="0"/>
          <w:numId w:val="0"/>
        </w:numPr>
      </w:pPr>
      <w:r>
        <w:t>Tile badge counts provide a great way to display information at a glance</w:t>
      </w:r>
      <w:r w:rsidR="00D06A64">
        <w:t>, such as a count of new items</w:t>
      </w:r>
      <w:r>
        <w:t>. You can update the tile badge count on the default tile, which is a quick and easy way to add value to your app’s presence on the start screen.</w:t>
      </w:r>
    </w:p>
    <w:p w14:paraId="792F3ED1" w14:textId="77777777" w:rsidR="000479BA" w:rsidRDefault="000479BA" w:rsidP="000479BA">
      <w:pPr>
        <w:pStyle w:val="Step"/>
        <w:numPr>
          <w:ilvl w:val="0"/>
          <w:numId w:val="12"/>
        </w:numPr>
      </w:pPr>
      <w:r>
        <w:t xml:space="preserve">Right-click on your project name and choose </w:t>
      </w:r>
      <w:r w:rsidRPr="00226B9B">
        <w:rPr>
          <w:b/>
        </w:rPr>
        <w:t>Add &gt; New Folder</w:t>
      </w:r>
      <w:r>
        <w:t xml:space="preserve">. Name the folder </w:t>
      </w:r>
      <w:r w:rsidRPr="00226B9B">
        <w:rPr>
          <w:b/>
        </w:rPr>
        <w:t>Services</w:t>
      </w:r>
      <w:r>
        <w:t xml:space="preserve">. </w:t>
      </w:r>
    </w:p>
    <w:p w14:paraId="2489E2B2" w14:textId="77777777" w:rsidR="000479BA" w:rsidRDefault="000479BA" w:rsidP="000479BA">
      <w:pPr>
        <w:pStyle w:val="Step"/>
        <w:numPr>
          <w:ilvl w:val="0"/>
          <w:numId w:val="12"/>
        </w:numPr>
      </w:pPr>
      <w:r>
        <w:t xml:space="preserve">Right-click on the Services folder and choose </w:t>
      </w:r>
      <w:r w:rsidRPr="00226B9B">
        <w:rPr>
          <w:b/>
        </w:rPr>
        <w:t>Add &gt; Class</w:t>
      </w:r>
      <w:r>
        <w:t xml:space="preserve">. Name the class </w:t>
      </w:r>
      <w:r w:rsidRPr="00226B9B">
        <w:rPr>
          <w:b/>
        </w:rPr>
        <w:t>TileService.cs</w:t>
      </w:r>
      <w:r>
        <w:t>.</w:t>
      </w:r>
    </w:p>
    <w:p w14:paraId="58CA896D" w14:textId="77777777" w:rsidR="000479BA" w:rsidRDefault="000479BA" w:rsidP="000479BA">
      <w:pPr>
        <w:pStyle w:val="Step"/>
        <w:numPr>
          <w:ilvl w:val="0"/>
          <w:numId w:val="12"/>
        </w:numPr>
      </w:pPr>
      <w:r>
        <w:t xml:space="preserve">Open </w:t>
      </w:r>
      <w:r w:rsidRPr="00226B9B">
        <w:rPr>
          <w:b/>
        </w:rPr>
        <w:t>TileService.cs</w:t>
      </w:r>
      <w:r>
        <w:t xml:space="preserve"> and make it a </w:t>
      </w:r>
      <w:r w:rsidRPr="00226B9B">
        <w:rPr>
          <w:b/>
        </w:rPr>
        <w:t>public</w:t>
      </w:r>
      <w:r>
        <w:t xml:space="preserve"> class.</w:t>
      </w:r>
    </w:p>
    <w:p w14:paraId="6D06EE5D" w14:textId="77777777" w:rsidR="000479BA" w:rsidRDefault="000479BA" w:rsidP="000479BA">
      <w:pPr>
        <w:pStyle w:val="ppCodeLanguage"/>
      </w:pPr>
      <w:r>
        <w:t>C#</w:t>
      </w:r>
    </w:p>
    <w:p w14:paraId="3DF368D6" w14:textId="77777777" w:rsidR="000479BA" w:rsidRDefault="000479BA" w:rsidP="000479BA">
      <w:pPr>
        <w:pStyle w:val="ppCode"/>
      </w:pPr>
      <w:r>
        <w:t>namespace TilesAndNotifications.Services</w:t>
      </w:r>
    </w:p>
    <w:p w14:paraId="3E09A7BE" w14:textId="77777777" w:rsidR="000479BA" w:rsidRDefault="000479BA" w:rsidP="000479BA">
      <w:pPr>
        <w:pStyle w:val="ppCode"/>
      </w:pPr>
      <w:r>
        <w:t>{</w:t>
      </w:r>
    </w:p>
    <w:p w14:paraId="1375013D" w14:textId="77777777" w:rsidR="000479BA" w:rsidRDefault="000479BA" w:rsidP="000479BA">
      <w:pPr>
        <w:pStyle w:val="ppCode"/>
      </w:pPr>
      <w:r>
        <w:t xml:space="preserve">    </w:t>
      </w:r>
      <w:r w:rsidRPr="00226B9B">
        <w:rPr>
          <w:color w:val="FF0000"/>
        </w:rPr>
        <w:t xml:space="preserve">public </w:t>
      </w:r>
      <w:r>
        <w:t>class TileService</w:t>
      </w:r>
    </w:p>
    <w:p w14:paraId="0ABD3324" w14:textId="77777777" w:rsidR="000479BA" w:rsidRDefault="000479BA" w:rsidP="000479BA">
      <w:pPr>
        <w:pStyle w:val="ppCode"/>
      </w:pPr>
      <w:r>
        <w:t xml:space="preserve">    {</w:t>
      </w:r>
    </w:p>
    <w:p w14:paraId="175FA57A" w14:textId="77777777" w:rsidR="000479BA" w:rsidRDefault="000479BA" w:rsidP="000479BA">
      <w:pPr>
        <w:pStyle w:val="ppCode"/>
      </w:pPr>
      <w:r>
        <w:t xml:space="preserve">    }</w:t>
      </w:r>
    </w:p>
    <w:p w14:paraId="4B5BF20A" w14:textId="77777777" w:rsidR="000479BA" w:rsidRPr="00226B9B" w:rsidRDefault="000479BA" w:rsidP="000479BA">
      <w:pPr>
        <w:pStyle w:val="ppCode"/>
        <w:numPr>
          <w:ilvl w:val="0"/>
          <w:numId w:val="2"/>
        </w:numPr>
      </w:pPr>
      <w:r>
        <w:t>}</w:t>
      </w:r>
    </w:p>
    <w:p w14:paraId="216156BB" w14:textId="01061C38" w:rsidR="000479BA" w:rsidRDefault="000479BA" w:rsidP="000479BA">
      <w:pPr>
        <w:pStyle w:val="Step"/>
        <w:numPr>
          <w:ilvl w:val="0"/>
          <w:numId w:val="12"/>
        </w:numPr>
      </w:pPr>
      <w:r>
        <w:t>Add a static method to update the badge count on the tile.</w:t>
      </w:r>
      <w:r w:rsidR="00DA0AFC">
        <w:t xml:space="preserve"> Add </w:t>
      </w:r>
      <w:r w:rsidR="00DA0AFC" w:rsidRPr="002B7A05">
        <w:rPr>
          <w:rFonts w:ascii="Consolas" w:hAnsi="Consolas" w:cs="Consolas"/>
        </w:rPr>
        <w:t>using</w:t>
      </w:r>
      <w:r w:rsidR="00DA0AFC">
        <w:t xml:space="preserve"> statements for </w:t>
      </w:r>
      <w:r w:rsidR="00DA0AFC" w:rsidRPr="002B7A05">
        <w:rPr>
          <w:rFonts w:ascii="Consolas" w:hAnsi="Consolas" w:cs="Consolas"/>
        </w:rPr>
        <w:t>Windows.Data.Xml.Dom</w:t>
      </w:r>
      <w:r w:rsidR="00DA0AFC">
        <w:t xml:space="preserve"> and </w:t>
      </w:r>
      <w:r w:rsidR="00DA0AFC" w:rsidRPr="002B7A05">
        <w:rPr>
          <w:rFonts w:ascii="Consolas" w:hAnsi="Consolas" w:cs="Consolas"/>
        </w:rPr>
        <w:t>Windows.UI.Notifications</w:t>
      </w:r>
      <w:r w:rsidR="00DA0AFC">
        <w:t>.</w:t>
      </w:r>
    </w:p>
    <w:p w14:paraId="2E490965" w14:textId="77777777" w:rsidR="000479BA" w:rsidRDefault="000479BA" w:rsidP="000479BA">
      <w:pPr>
        <w:pStyle w:val="ppCodeLanguage"/>
      </w:pPr>
      <w:r>
        <w:lastRenderedPageBreak/>
        <w:t>C#</w:t>
      </w:r>
    </w:p>
    <w:p w14:paraId="1FFC7F80" w14:textId="77777777" w:rsidR="00DA0AFC" w:rsidRPr="00A33A48" w:rsidRDefault="00DA0AFC" w:rsidP="00DA0AFC">
      <w:pPr>
        <w:pStyle w:val="ppCode"/>
        <w:rPr>
          <w:ins w:id="9" w:author="Andy Wigley" w:date="2015-09-24T12:06:00Z"/>
          <w:color w:val="FF0000"/>
        </w:rPr>
      </w:pPr>
      <w:ins w:id="10" w:author="Andy Wigley" w:date="2015-09-24T12:06:00Z">
        <w:r w:rsidRPr="00A33A48">
          <w:rPr>
            <w:color w:val="FF0000"/>
          </w:rPr>
          <w:t>using Windows.Data.Xml.Dom;</w:t>
        </w:r>
      </w:ins>
    </w:p>
    <w:p w14:paraId="57634F68" w14:textId="380775B3" w:rsidR="00DA0AFC" w:rsidRPr="00A33A48" w:rsidRDefault="00DA0AFC" w:rsidP="00DA0AFC">
      <w:pPr>
        <w:pStyle w:val="ppCode"/>
        <w:rPr>
          <w:ins w:id="11" w:author="Andy Wigley" w:date="2015-09-24T12:06:00Z"/>
          <w:color w:val="FF0000"/>
        </w:rPr>
      </w:pPr>
      <w:ins w:id="12" w:author="Andy Wigley" w:date="2015-09-24T12:06:00Z">
        <w:r w:rsidRPr="00A33A48">
          <w:rPr>
            <w:color w:val="FF0000"/>
          </w:rPr>
          <w:t>using Windows.UI.Notifications;</w:t>
        </w:r>
      </w:ins>
    </w:p>
    <w:p w14:paraId="113B3031" w14:textId="77777777" w:rsidR="00DA0AFC" w:rsidRDefault="00DA0AFC" w:rsidP="00DA0AFC">
      <w:pPr>
        <w:pStyle w:val="ppCode"/>
        <w:rPr>
          <w:ins w:id="13" w:author="Andy Wigley" w:date="2015-09-24T12:05:00Z"/>
        </w:rPr>
      </w:pPr>
    </w:p>
    <w:p w14:paraId="42FA29C7" w14:textId="1D7973FC" w:rsidR="000479BA" w:rsidRDefault="000479BA" w:rsidP="000479BA">
      <w:pPr>
        <w:pStyle w:val="ppCode"/>
      </w:pPr>
      <w:r>
        <w:t>namespace TilesAndNotifications.Services</w:t>
      </w:r>
    </w:p>
    <w:p w14:paraId="12219914" w14:textId="77777777" w:rsidR="000479BA" w:rsidRDefault="000479BA" w:rsidP="000479BA">
      <w:pPr>
        <w:pStyle w:val="ppCode"/>
      </w:pPr>
      <w:r>
        <w:t>{</w:t>
      </w:r>
    </w:p>
    <w:p w14:paraId="2DFA4951" w14:textId="77777777" w:rsidR="000479BA" w:rsidRDefault="000479BA" w:rsidP="000479BA">
      <w:pPr>
        <w:pStyle w:val="ppCode"/>
      </w:pPr>
      <w:r>
        <w:t xml:space="preserve">    </w:t>
      </w:r>
      <w:r w:rsidRPr="00CD6672">
        <w:rPr>
          <w:color w:val="000000" w:themeColor="text1"/>
        </w:rPr>
        <w:t xml:space="preserve">public </w:t>
      </w:r>
      <w:r>
        <w:t>class TileService</w:t>
      </w:r>
    </w:p>
    <w:p w14:paraId="75DB72FA" w14:textId="77777777" w:rsidR="000479BA" w:rsidRDefault="000479BA" w:rsidP="000479BA">
      <w:pPr>
        <w:pStyle w:val="ppCode"/>
      </w:pPr>
      <w:r>
        <w:t xml:space="preserve">    {</w:t>
      </w:r>
    </w:p>
    <w:p w14:paraId="7ED6D6C1" w14:textId="77777777" w:rsidR="000479BA" w:rsidRPr="00CD6672" w:rsidRDefault="000479BA" w:rsidP="000479BA">
      <w:pPr>
        <w:pStyle w:val="ppCode"/>
        <w:rPr>
          <w:color w:val="FF0000"/>
        </w:rPr>
      </w:pPr>
      <w:r>
        <w:t xml:space="preserve">        </w:t>
      </w:r>
      <w:r w:rsidRPr="00CD6672">
        <w:rPr>
          <w:color w:val="FF0000"/>
        </w:rPr>
        <w:t>static public void SetBadgeCountOnTile(int count)</w:t>
      </w:r>
    </w:p>
    <w:p w14:paraId="12F9A6B9" w14:textId="77777777" w:rsidR="000479BA" w:rsidRPr="00CD6672" w:rsidRDefault="000479BA" w:rsidP="000479BA">
      <w:pPr>
        <w:pStyle w:val="ppCode"/>
        <w:rPr>
          <w:color w:val="FF0000"/>
        </w:rPr>
      </w:pPr>
      <w:r w:rsidRPr="00CD6672">
        <w:rPr>
          <w:color w:val="FF0000"/>
        </w:rPr>
        <w:t xml:space="preserve">        {</w:t>
      </w:r>
    </w:p>
    <w:p w14:paraId="0E7DBD62" w14:textId="77777777" w:rsidR="000479BA" w:rsidRPr="00CD6672" w:rsidRDefault="000479BA" w:rsidP="000479BA">
      <w:pPr>
        <w:pStyle w:val="ppCode"/>
        <w:rPr>
          <w:color w:val="FF0000"/>
        </w:rPr>
      </w:pPr>
      <w:r w:rsidRPr="00CD6672">
        <w:rPr>
          <w:color w:val="FF0000"/>
        </w:rPr>
        <w:t xml:space="preserve">            // Update the badge on the real tile</w:t>
      </w:r>
    </w:p>
    <w:p w14:paraId="08D71898" w14:textId="77777777" w:rsidR="000479BA" w:rsidRPr="00CD6672" w:rsidRDefault="000479BA" w:rsidP="000479BA">
      <w:pPr>
        <w:pStyle w:val="ppCode"/>
        <w:rPr>
          <w:color w:val="FF0000"/>
        </w:rPr>
      </w:pPr>
      <w:r w:rsidRPr="00CD6672">
        <w:rPr>
          <w:color w:val="FF0000"/>
        </w:rPr>
        <w:t xml:space="preserve">            XmlDocument badgeXml = BadgeUpdateManager.GetTemplateContent(BadgeTemplateType.BadgeNumber);</w:t>
      </w:r>
    </w:p>
    <w:p w14:paraId="3ED73757" w14:textId="77777777" w:rsidR="000479BA" w:rsidRPr="00CD6672" w:rsidRDefault="000479BA" w:rsidP="000479BA">
      <w:pPr>
        <w:pStyle w:val="ppCode"/>
        <w:rPr>
          <w:color w:val="FF0000"/>
        </w:rPr>
      </w:pPr>
    </w:p>
    <w:p w14:paraId="6172E051" w14:textId="77777777" w:rsidR="000479BA" w:rsidRPr="00CD6672" w:rsidRDefault="000479BA" w:rsidP="000479BA">
      <w:pPr>
        <w:pStyle w:val="ppCode"/>
        <w:rPr>
          <w:color w:val="FF0000"/>
        </w:rPr>
      </w:pPr>
      <w:r w:rsidRPr="00CD6672">
        <w:rPr>
          <w:color w:val="FF0000"/>
        </w:rPr>
        <w:t xml:space="preserve">            XmlElement badgeElement = (XmlElement)badgeXml.SelectSingleNode("/badge");</w:t>
      </w:r>
    </w:p>
    <w:p w14:paraId="0F1469DB" w14:textId="77777777" w:rsidR="000479BA" w:rsidRPr="00CD6672" w:rsidRDefault="000479BA" w:rsidP="000479BA">
      <w:pPr>
        <w:pStyle w:val="ppCode"/>
        <w:rPr>
          <w:color w:val="FF0000"/>
        </w:rPr>
      </w:pPr>
      <w:r w:rsidRPr="00CD6672">
        <w:rPr>
          <w:color w:val="FF0000"/>
        </w:rPr>
        <w:t xml:space="preserve">            badgeElement.SetAttribute("value", count.ToString());</w:t>
      </w:r>
    </w:p>
    <w:p w14:paraId="1D2DB5A7" w14:textId="77777777" w:rsidR="000479BA" w:rsidRPr="00CD6672" w:rsidRDefault="000479BA" w:rsidP="000479BA">
      <w:pPr>
        <w:pStyle w:val="ppCode"/>
        <w:rPr>
          <w:color w:val="FF0000"/>
        </w:rPr>
      </w:pPr>
    </w:p>
    <w:p w14:paraId="7D9E78E4" w14:textId="77777777" w:rsidR="000479BA" w:rsidRPr="00CD6672" w:rsidRDefault="000479BA" w:rsidP="000479BA">
      <w:pPr>
        <w:pStyle w:val="ppCode"/>
        <w:rPr>
          <w:color w:val="FF0000"/>
        </w:rPr>
      </w:pPr>
      <w:r w:rsidRPr="00CD6672">
        <w:rPr>
          <w:color w:val="FF0000"/>
        </w:rPr>
        <w:t xml:space="preserve">            BadgeNotification badge = new BadgeNotification(badgeXml);</w:t>
      </w:r>
    </w:p>
    <w:p w14:paraId="4390CFFE" w14:textId="77777777" w:rsidR="000479BA" w:rsidRPr="00CD6672" w:rsidRDefault="000479BA" w:rsidP="000479BA">
      <w:pPr>
        <w:pStyle w:val="ppCode"/>
        <w:rPr>
          <w:color w:val="FF0000"/>
        </w:rPr>
      </w:pPr>
      <w:r w:rsidRPr="00CD6672">
        <w:rPr>
          <w:color w:val="FF0000"/>
        </w:rPr>
        <w:t xml:space="preserve">            BadgeUpdateManager.CreateBadgeUpdaterForApplication().Update(badge); </w:t>
      </w:r>
    </w:p>
    <w:p w14:paraId="25882535" w14:textId="77777777" w:rsidR="000479BA" w:rsidRPr="00CD6672" w:rsidRDefault="000479BA" w:rsidP="000479BA">
      <w:pPr>
        <w:pStyle w:val="ppCode"/>
        <w:rPr>
          <w:color w:val="FF0000"/>
        </w:rPr>
      </w:pPr>
      <w:r w:rsidRPr="00CD6672">
        <w:rPr>
          <w:color w:val="FF0000"/>
        </w:rPr>
        <w:t xml:space="preserve">        }</w:t>
      </w:r>
    </w:p>
    <w:p w14:paraId="7308253D" w14:textId="77777777" w:rsidR="000479BA" w:rsidRDefault="000479BA" w:rsidP="000479BA">
      <w:pPr>
        <w:pStyle w:val="ppCode"/>
      </w:pPr>
      <w:r>
        <w:t xml:space="preserve">    }</w:t>
      </w:r>
    </w:p>
    <w:p w14:paraId="1A897DD6" w14:textId="77777777" w:rsidR="000479BA" w:rsidRPr="00226B9B" w:rsidRDefault="000479BA" w:rsidP="000479BA">
      <w:pPr>
        <w:pStyle w:val="ppCode"/>
        <w:numPr>
          <w:ilvl w:val="0"/>
          <w:numId w:val="2"/>
        </w:numPr>
      </w:pPr>
      <w:r>
        <w:t>}</w:t>
      </w:r>
    </w:p>
    <w:p w14:paraId="27AD4B24" w14:textId="77777777" w:rsidR="000479BA" w:rsidRDefault="000479BA" w:rsidP="000479BA">
      <w:pPr>
        <w:pStyle w:val="Step"/>
        <w:numPr>
          <w:ilvl w:val="0"/>
          <w:numId w:val="12"/>
        </w:numPr>
      </w:pPr>
      <w:r>
        <w:t xml:space="preserve">Return to MainPage.xaml. Create a button to update the badge count. </w:t>
      </w:r>
    </w:p>
    <w:p w14:paraId="3E287A19" w14:textId="77777777" w:rsidR="000479BA" w:rsidRDefault="000479BA" w:rsidP="000479BA">
      <w:pPr>
        <w:pStyle w:val="ppCodeLanguage"/>
      </w:pPr>
      <w:r>
        <w:t>XAML</w:t>
      </w:r>
    </w:p>
    <w:p w14:paraId="31E0D8A4" w14:textId="77777777" w:rsidR="000479BA" w:rsidRDefault="000479BA" w:rsidP="000479BA">
      <w:pPr>
        <w:pStyle w:val="ppCode"/>
      </w:pPr>
      <w:r>
        <w:t>&lt;Grid Background=</w:t>
      </w:r>
      <w:r w:rsidRPr="00FB29AB">
        <w:t>"</w:t>
      </w:r>
      <w:r>
        <w:t>{ThemeResource ApplicationPageBackgroundThemeBrush}</w:t>
      </w:r>
      <w:r w:rsidRPr="00FB29AB">
        <w:t>"</w:t>
      </w:r>
      <w:r>
        <w:t>&gt;</w:t>
      </w:r>
    </w:p>
    <w:p w14:paraId="19E3D0F7" w14:textId="77777777" w:rsidR="000479BA" w:rsidRPr="00FB29AB" w:rsidRDefault="000479BA" w:rsidP="000479BA">
      <w:pPr>
        <w:pStyle w:val="ppCode"/>
        <w:rPr>
          <w:color w:val="FF0000"/>
        </w:rPr>
      </w:pPr>
      <w:r w:rsidRPr="00FB29AB">
        <w:rPr>
          <w:color w:val="FF0000"/>
        </w:rPr>
        <w:t xml:space="preserve">    &lt;Button Click="UpdateBadge" VerticalAlignment="Top" Margin="12"&gt;Update Badge Count&lt;/Button&gt;</w:t>
      </w:r>
    </w:p>
    <w:p w14:paraId="53D44ED9" w14:textId="77777777" w:rsidR="000479BA" w:rsidRPr="006629D0" w:rsidRDefault="000479BA" w:rsidP="000479BA">
      <w:pPr>
        <w:pStyle w:val="ppCode"/>
      </w:pPr>
      <w:r>
        <w:t>&lt;/Grid&gt;</w:t>
      </w:r>
    </w:p>
    <w:p w14:paraId="12E1C0BD" w14:textId="1461D2C3" w:rsidR="000479BA" w:rsidRDefault="000479BA" w:rsidP="000479BA">
      <w:pPr>
        <w:pStyle w:val="Step"/>
        <w:numPr>
          <w:ilvl w:val="0"/>
          <w:numId w:val="12"/>
        </w:numPr>
      </w:pPr>
      <w:r>
        <w:t>In the MainPage code behind, add the</w:t>
      </w:r>
      <w:r w:rsidR="00DA0AFC">
        <w:t xml:space="preserve"> </w:t>
      </w:r>
      <w:r w:rsidR="00DA0AFC" w:rsidRPr="002B7A05">
        <w:rPr>
          <w:b/>
        </w:rPr>
        <w:t>_count</w:t>
      </w:r>
      <w:r w:rsidR="00DA0AFC">
        <w:t xml:space="preserve"> field of type </w:t>
      </w:r>
      <w:r w:rsidR="00DA0AFC" w:rsidRPr="002B7A05">
        <w:rPr>
          <w:rFonts w:ascii="Consolas" w:hAnsi="Consolas" w:cs="Consolas"/>
        </w:rPr>
        <w:t>int</w:t>
      </w:r>
      <w:r w:rsidR="00DA0AFC">
        <w:t xml:space="preserve"> and the</w:t>
      </w:r>
      <w:r>
        <w:t xml:space="preserve"> </w:t>
      </w:r>
      <w:r w:rsidRPr="00620563">
        <w:rPr>
          <w:b/>
        </w:rPr>
        <w:t>UpdateBadge()</w:t>
      </w:r>
      <w:r>
        <w:t xml:space="preserve"> method to call the TileService.</w:t>
      </w:r>
      <w:r w:rsidR="00DA0AFC">
        <w:t xml:space="preserve"> A</w:t>
      </w:r>
      <w:r w:rsidR="00D06A64">
        <w:t>dd</w:t>
      </w:r>
      <w:r w:rsidR="00DA0AFC">
        <w:t xml:space="preserve"> </w:t>
      </w:r>
      <w:r w:rsidR="00D06A64" w:rsidRPr="002B7A05">
        <w:t>the</w:t>
      </w:r>
      <w:r w:rsidR="00DA0AFC">
        <w:t xml:space="preserve"> </w:t>
      </w:r>
      <w:r w:rsidR="00DA0AFC" w:rsidRPr="002B7A05">
        <w:rPr>
          <w:b/>
        </w:rPr>
        <w:t>TilesAndNotifications.Services</w:t>
      </w:r>
      <w:r w:rsidR="00D06A64" w:rsidRPr="002B7A05">
        <w:t xml:space="preserve"> namespace</w:t>
      </w:r>
      <w:r w:rsidR="00DA0AFC">
        <w:t>.</w:t>
      </w:r>
    </w:p>
    <w:p w14:paraId="79ABC755" w14:textId="77777777" w:rsidR="000479BA" w:rsidRDefault="000479BA" w:rsidP="000479BA">
      <w:pPr>
        <w:pStyle w:val="ppCodeLanguage"/>
      </w:pPr>
      <w:r>
        <w:t>C#</w:t>
      </w:r>
    </w:p>
    <w:p w14:paraId="4E0AFC51" w14:textId="77777777" w:rsidR="000479BA" w:rsidRDefault="000479BA" w:rsidP="000479BA">
      <w:pPr>
        <w:pStyle w:val="ppCode"/>
      </w:pPr>
      <w:r>
        <w:t>public MainPage()</w:t>
      </w:r>
    </w:p>
    <w:p w14:paraId="167E93C2" w14:textId="77777777" w:rsidR="000479BA" w:rsidRDefault="000479BA" w:rsidP="000479BA">
      <w:pPr>
        <w:pStyle w:val="ppCode"/>
      </w:pPr>
      <w:r>
        <w:t>{</w:t>
      </w:r>
    </w:p>
    <w:p w14:paraId="10F73546" w14:textId="77777777" w:rsidR="000479BA" w:rsidRDefault="000479BA" w:rsidP="000479BA">
      <w:pPr>
        <w:pStyle w:val="ppCode"/>
      </w:pPr>
      <w:r>
        <w:t xml:space="preserve">    this.InitializeComponent();</w:t>
      </w:r>
    </w:p>
    <w:p w14:paraId="76C36FF4" w14:textId="3A74866A" w:rsidR="000479BA" w:rsidRDefault="000479BA" w:rsidP="000479BA">
      <w:pPr>
        <w:pStyle w:val="ppCode"/>
        <w:rPr>
          <w:ins w:id="14" w:author="Andy Wigley" w:date="2015-09-24T12:10:00Z"/>
        </w:rPr>
      </w:pPr>
      <w:r>
        <w:t>}</w:t>
      </w:r>
    </w:p>
    <w:p w14:paraId="23555B37" w14:textId="50E69BE8" w:rsidR="00DA0AFC" w:rsidRDefault="00DA0AFC" w:rsidP="002B7A05">
      <w:pPr>
        <w:pStyle w:val="ppCode"/>
        <w:numPr>
          <w:ilvl w:val="0"/>
          <w:numId w:val="0"/>
        </w:numPr>
        <w:ind w:left="720"/>
        <w:rPr>
          <w:ins w:id="15" w:author="Andy Wigley" w:date="2015-09-24T12:10:00Z"/>
        </w:rPr>
      </w:pPr>
    </w:p>
    <w:p w14:paraId="39F7EB19" w14:textId="2B9FCA15" w:rsidR="00DA0AFC" w:rsidRPr="002B7A05" w:rsidRDefault="00DA0AFC" w:rsidP="002B7A05">
      <w:pPr>
        <w:pStyle w:val="ppCode"/>
        <w:numPr>
          <w:ilvl w:val="0"/>
          <w:numId w:val="0"/>
        </w:numPr>
        <w:ind w:left="720"/>
        <w:rPr>
          <w:color w:val="FF0000"/>
        </w:rPr>
      </w:pPr>
      <w:r w:rsidRPr="002B7A05">
        <w:rPr>
          <w:color w:val="FF0000"/>
        </w:rPr>
        <w:t>int _count;</w:t>
      </w:r>
    </w:p>
    <w:p w14:paraId="42AAE651" w14:textId="77777777" w:rsidR="000479BA" w:rsidRDefault="000479BA" w:rsidP="000479BA">
      <w:pPr>
        <w:pStyle w:val="ppCode"/>
      </w:pPr>
    </w:p>
    <w:p w14:paraId="315282E0" w14:textId="77777777" w:rsidR="000479BA" w:rsidRPr="00620563" w:rsidRDefault="000479BA" w:rsidP="000479BA">
      <w:pPr>
        <w:pStyle w:val="ppCode"/>
        <w:rPr>
          <w:color w:val="FF0000"/>
        </w:rPr>
      </w:pPr>
      <w:r w:rsidRPr="00620563">
        <w:rPr>
          <w:color w:val="FF0000"/>
        </w:rPr>
        <w:t>private void UpdateBadge (object sender, RoutedEventArgs e)</w:t>
      </w:r>
    </w:p>
    <w:p w14:paraId="45738FDC" w14:textId="77777777" w:rsidR="000479BA" w:rsidRPr="00620563" w:rsidRDefault="000479BA" w:rsidP="000479BA">
      <w:pPr>
        <w:pStyle w:val="ppCode"/>
        <w:rPr>
          <w:color w:val="FF0000"/>
        </w:rPr>
      </w:pPr>
      <w:r w:rsidRPr="00620563">
        <w:rPr>
          <w:color w:val="FF0000"/>
        </w:rPr>
        <w:t>{</w:t>
      </w:r>
    </w:p>
    <w:p w14:paraId="7D62C582" w14:textId="77777777" w:rsidR="000479BA" w:rsidRPr="00620563" w:rsidRDefault="000479BA" w:rsidP="000479BA">
      <w:pPr>
        <w:pStyle w:val="ppCode"/>
        <w:rPr>
          <w:color w:val="FF0000"/>
        </w:rPr>
      </w:pPr>
      <w:r w:rsidRPr="00620563">
        <w:rPr>
          <w:color w:val="FF0000"/>
        </w:rPr>
        <w:t xml:space="preserve">    _count++;</w:t>
      </w:r>
    </w:p>
    <w:p w14:paraId="513FFD38" w14:textId="77777777" w:rsidR="000479BA" w:rsidRPr="00620563" w:rsidRDefault="000479BA" w:rsidP="000479BA">
      <w:pPr>
        <w:pStyle w:val="ppCode"/>
        <w:rPr>
          <w:color w:val="FF0000"/>
        </w:rPr>
      </w:pPr>
      <w:r w:rsidRPr="00620563">
        <w:rPr>
          <w:color w:val="FF0000"/>
        </w:rPr>
        <w:t xml:space="preserve">    TileService.SetBadgeCountOnTile(_count);</w:t>
      </w:r>
    </w:p>
    <w:p w14:paraId="1EE223E3" w14:textId="77777777" w:rsidR="000479BA" w:rsidRPr="00620563" w:rsidRDefault="000479BA" w:rsidP="000479BA">
      <w:pPr>
        <w:pStyle w:val="ppCode"/>
        <w:rPr>
          <w:color w:val="FF0000"/>
        </w:rPr>
      </w:pPr>
      <w:r w:rsidRPr="00620563">
        <w:rPr>
          <w:color w:val="FF0000"/>
        </w:rPr>
        <w:lastRenderedPageBreak/>
        <w:t>}</w:t>
      </w:r>
    </w:p>
    <w:p w14:paraId="64878D6F" w14:textId="77777777" w:rsidR="000479BA" w:rsidRPr="00620563" w:rsidRDefault="000479BA" w:rsidP="000479BA">
      <w:pPr>
        <w:pStyle w:val="ppCode"/>
      </w:pPr>
    </w:p>
    <w:p w14:paraId="3F49D096" w14:textId="55D146E1" w:rsidR="000479BA" w:rsidRDefault="000479BA" w:rsidP="000479BA">
      <w:pPr>
        <w:pStyle w:val="Step"/>
        <w:numPr>
          <w:ilvl w:val="0"/>
          <w:numId w:val="11"/>
        </w:numPr>
      </w:pPr>
      <w:r>
        <w:t>Build and run your app on the Local Machine.</w:t>
      </w:r>
      <w:r w:rsidRPr="00620563">
        <w:t xml:space="preserve"> </w:t>
      </w:r>
      <w:r>
        <w:t>Once it has deployed, find your app in the Start menu again.</w:t>
      </w:r>
    </w:p>
    <w:p w14:paraId="0DD3EE9A" w14:textId="77777777" w:rsidR="000479BA" w:rsidRDefault="000479BA" w:rsidP="000479BA">
      <w:pPr>
        <w:pStyle w:val="Step"/>
        <w:keepNext/>
        <w:numPr>
          <w:ilvl w:val="0"/>
          <w:numId w:val="5"/>
        </w:numPr>
      </w:pPr>
      <w:r>
        <w:rPr>
          <w:noProof/>
        </w:rPr>
        <w:drawing>
          <wp:inline distT="0" distB="0" distL="0" distR="0" wp14:anchorId="13DC1AF0" wp14:editId="7E021385">
            <wp:extent cx="2089554" cy="2382442"/>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4">
                      <a:extLst>
                        <a:ext uri="{28A0092B-C50C-407E-A947-70E740481C1C}">
                          <a14:useLocalDpi xmlns:a14="http://schemas.microsoft.com/office/drawing/2010/main" val="0"/>
                        </a:ext>
                      </a:extLst>
                    </a:blip>
                    <a:stretch>
                      <a:fillRect/>
                    </a:stretch>
                  </pic:blipFill>
                  <pic:spPr>
                    <a:xfrm>
                      <a:off x="0" y="0"/>
                      <a:ext cx="2089554" cy="2382442"/>
                    </a:xfrm>
                    <a:prstGeom prst="rect">
                      <a:avLst/>
                    </a:prstGeom>
                  </pic:spPr>
                </pic:pic>
              </a:graphicData>
            </a:graphic>
          </wp:inline>
        </w:drawing>
      </w:r>
    </w:p>
    <w:p w14:paraId="167530D6" w14:textId="77777777" w:rsidR="000479BA" w:rsidRDefault="000479BA" w:rsidP="000479BA">
      <w:pPr>
        <w:pStyle w:val="ppFigureNumberIndent3"/>
        <w:numPr>
          <w:ilvl w:val="0"/>
          <w:numId w:val="5"/>
        </w:numPr>
      </w:pPr>
      <w:r>
        <w:t xml:space="preserve">Figure </w:t>
      </w:r>
      <w:r w:rsidR="00955113">
        <w:fldChar w:fldCharType="begin"/>
      </w:r>
      <w:r w:rsidR="00955113">
        <w:instrText xml:space="preserve"> SEQ Figure \* ARABIC </w:instrText>
      </w:r>
      <w:r w:rsidR="00955113">
        <w:fldChar w:fldCharType="separate"/>
      </w:r>
      <w:r w:rsidR="00682BAD">
        <w:rPr>
          <w:noProof/>
        </w:rPr>
        <w:t>8</w:t>
      </w:r>
      <w:r w:rsidR="00955113">
        <w:rPr>
          <w:noProof/>
        </w:rPr>
        <w:fldChar w:fldCharType="end"/>
      </w:r>
    </w:p>
    <w:p w14:paraId="28DF3FA2" w14:textId="77777777" w:rsidR="000479BA" w:rsidRDefault="000479BA" w:rsidP="000479BA">
      <w:pPr>
        <w:pStyle w:val="ppFigureCaptionIndent3"/>
        <w:numPr>
          <w:ilvl w:val="0"/>
          <w:numId w:val="5"/>
        </w:numPr>
      </w:pPr>
      <w:r>
        <w:t>Pin your app to the Start menu.</w:t>
      </w:r>
    </w:p>
    <w:p w14:paraId="1799050B" w14:textId="77777777" w:rsidR="000479BA" w:rsidRDefault="000479BA" w:rsidP="000479BA">
      <w:pPr>
        <w:pStyle w:val="Step"/>
        <w:numPr>
          <w:ilvl w:val="0"/>
          <w:numId w:val="12"/>
        </w:numPr>
      </w:pPr>
      <w:r>
        <w:t xml:space="preserve">In your running app, click the </w:t>
      </w:r>
      <w:r w:rsidRPr="00376598">
        <w:rPr>
          <w:b/>
        </w:rPr>
        <w:t>Update Badge Count</w:t>
      </w:r>
      <w:r>
        <w:t xml:space="preserve"> button. When you return to your Live Tile on the Start screen, you will see a badge count of 1. This badge count will increment every time you call the </w:t>
      </w:r>
      <w:r w:rsidRPr="00376598">
        <w:rPr>
          <w:b/>
        </w:rPr>
        <w:t>UpdateBadge</w:t>
      </w:r>
      <w:r>
        <w:rPr>
          <w:b/>
        </w:rPr>
        <w:t>()</w:t>
      </w:r>
      <w:r>
        <w:t xml:space="preserve"> method.</w:t>
      </w:r>
    </w:p>
    <w:p w14:paraId="64632CA5" w14:textId="77777777" w:rsidR="000479BA" w:rsidRPr="00EA4AB4" w:rsidRDefault="000479BA" w:rsidP="000479BA">
      <w:pPr>
        <w:pStyle w:val="Step"/>
        <w:numPr>
          <w:ilvl w:val="0"/>
          <w:numId w:val="12"/>
        </w:numPr>
      </w:pPr>
      <w:r>
        <w:t>Stop debugging and return to Visual Studio.</w:t>
      </w:r>
    </w:p>
    <w:p w14:paraId="4BB491E1" w14:textId="77777777" w:rsidR="000479BA" w:rsidRPr="00EA4AB4" w:rsidRDefault="000479BA" w:rsidP="000479BA">
      <w:pPr>
        <w:pStyle w:val="ppListEnd"/>
      </w:pPr>
    </w:p>
    <w:p w14:paraId="694D39B4" w14:textId="77777777" w:rsidR="000479BA" w:rsidRDefault="000479BA" w:rsidP="000479BA">
      <w:pPr>
        <w:pStyle w:val="ppTopic"/>
      </w:pPr>
      <w:bookmarkStart w:id="16" w:name="_Toc431289142"/>
      <w:r>
        <w:t>Exercise 2: Create Adaptive Live Tiles</w:t>
      </w:r>
      <w:bookmarkEnd w:id="16"/>
    </w:p>
    <w:p w14:paraId="52ABADD8" w14:textId="37A4047E" w:rsidR="000479BA" w:rsidRDefault="000479BA" w:rsidP="000479BA">
      <w:pPr>
        <w:pStyle w:val="ppBodyText"/>
      </w:pPr>
      <w:r>
        <w:t xml:space="preserve">Live Tiles </w:t>
      </w:r>
      <w:r w:rsidR="00EB4FBC">
        <w:t>in Windows 10 use</w:t>
      </w:r>
      <w:r>
        <w:t xml:space="preserve"> adaptive templates to deliver content customize</w:t>
      </w:r>
      <w:r w:rsidR="00EB4FBC">
        <w:t>d</w:t>
      </w:r>
      <w:r>
        <w:t xml:space="preserve"> to a device and screen density. </w:t>
      </w:r>
      <w:r w:rsidR="00EB4FBC">
        <w:t>While legacy templates are still compatible with live tiles</w:t>
      </w:r>
      <w:r w:rsidR="00A33A48">
        <w:t>, adaptive templates give you more freedom to choose how your content will display on all devices. Groups and subgroups allow you to semantically link content within the tile.</w:t>
      </w:r>
      <w:r w:rsidR="00EB4FBC">
        <w:t xml:space="preserve"> </w:t>
      </w:r>
      <w:r>
        <w:t xml:space="preserve">In this exercise, you will create an adaptive layout </w:t>
      </w:r>
      <w:r w:rsidR="003C1464">
        <w:t>and</w:t>
      </w:r>
      <w:r>
        <w:t xml:space="preserve"> </w:t>
      </w:r>
      <w:r w:rsidR="00A33A48">
        <w:t>display</w:t>
      </w:r>
      <w:r>
        <w:t xml:space="preserve"> </w:t>
      </w:r>
      <w:r w:rsidR="003C1464">
        <w:t xml:space="preserve">it with </w:t>
      </w:r>
      <w:r>
        <w:t>static data</w:t>
      </w:r>
      <w:r w:rsidR="003C1464">
        <w:t xml:space="preserve"> on the tile</w:t>
      </w:r>
      <w:r>
        <w:t>.</w:t>
      </w:r>
    </w:p>
    <w:p w14:paraId="1F391030" w14:textId="77777777" w:rsidR="000479BA" w:rsidRDefault="000479BA" w:rsidP="000479BA">
      <w:pPr>
        <w:pStyle w:val="ppProcedureStart"/>
      </w:pPr>
      <w:bookmarkStart w:id="17" w:name="_Toc431289143"/>
      <w:r>
        <w:t>Task 1 – Add a model</w:t>
      </w:r>
      <w:bookmarkEnd w:id="17"/>
    </w:p>
    <w:p w14:paraId="6B2EB74F" w14:textId="77777777" w:rsidR="000479BA" w:rsidRDefault="000479BA" w:rsidP="000479BA">
      <w:pPr>
        <w:pStyle w:val="ppBodyText"/>
      </w:pPr>
      <w:r>
        <w:t>In a typical app, a Live Tile would display existing app data. In this task, we will create a class to mock up static data to display on your tiles.</w:t>
      </w:r>
    </w:p>
    <w:p w14:paraId="7A3B428A" w14:textId="77777777" w:rsidR="000479BA" w:rsidRDefault="000479BA" w:rsidP="000479BA">
      <w:pPr>
        <w:pStyle w:val="Step"/>
        <w:numPr>
          <w:ilvl w:val="0"/>
          <w:numId w:val="10"/>
        </w:numPr>
      </w:pPr>
      <w:r>
        <w:t xml:space="preserve">Right-click on the project name and create a folder called </w:t>
      </w:r>
      <w:r w:rsidRPr="0006789B">
        <w:rPr>
          <w:b/>
        </w:rPr>
        <w:t>Models</w:t>
      </w:r>
      <w:r>
        <w:t>.</w:t>
      </w:r>
    </w:p>
    <w:p w14:paraId="4E749740" w14:textId="77777777" w:rsidR="000479BA" w:rsidRDefault="000479BA" w:rsidP="000479BA">
      <w:pPr>
        <w:pStyle w:val="Step"/>
        <w:numPr>
          <w:ilvl w:val="0"/>
          <w:numId w:val="10"/>
        </w:numPr>
      </w:pPr>
      <w:r>
        <w:lastRenderedPageBreak/>
        <w:t xml:space="preserve">Add a class named </w:t>
      </w:r>
      <w:r w:rsidRPr="0006789B">
        <w:rPr>
          <w:b/>
        </w:rPr>
        <w:t>PrimaryTile.cs</w:t>
      </w:r>
      <w:r>
        <w:t xml:space="preserve"> to the Models folder. </w:t>
      </w:r>
    </w:p>
    <w:p w14:paraId="69DB5A79" w14:textId="655CB35C" w:rsidR="000479BA" w:rsidRDefault="000479BA" w:rsidP="000479BA">
      <w:pPr>
        <w:pStyle w:val="Step"/>
        <w:numPr>
          <w:ilvl w:val="0"/>
          <w:numId w:val="10"/>
        </w:numPr>
      </w:pPr>
      <w:r>
        <w:t xml:space="preserve">Open the </w:t>
      </w:r>
      <w:r w:rsidRPr="00FF11A7">
        <w:rPr>
          <w:b/>
        </w:rPr>
        <w:t>PrimaryTile</w:t>
      </w:r>
      <w:r>
        <w:t xml:space="preserve"> class and make it public. Add static data as string fields to </w:t>
      </w:r>
      <w:ins w:id="18" w:author="Andy Wigley" w:date="2015-09-24T12:17:00Z">
        <w:r w:rsidR="00D06A64">
          <w:t xml:space="preserve">define data that we will use to </w:t>
        </w:r>
      </w:ins>
      <w:r>
        <w:t>populate the tile.</w:t>
      </w:r>
    </w:p>
    <w:p w14:paraId="1F2AC733" w14:textId="77777777" w:rsidR="000479BA" w:rsidRDefault="000479BA" w:rsidP="000479BA">
      <w:pPr>
        <w:pStyle w:val="ppCodeLanguage"/>
      </w:pPr>
      <w:r>
        <w:t>C#</w:t>
      </w:r>
    </w:p>
    <w:p w14:paraId="4728B0F1" w14:textId="77777777" w:rsidR="000479BA" w:rsidRDefault="000479BA" w:rsidP="000479BA">
      <w:pPr>
        <w:pStyle w:val="ppCode"/>
      </w:pPr>
      <w:r>
        <w:t>namespace TilesAndNotifications.Models</w:t>
      </w:r>
    </w:p>
    <w:p w14:paraId="7F18D6FA" w14:textId="77777777" w:rsidR="000479BA" w:rsidRDefault="000479BA" w:rsidP="000479BA">
      <w:pPr>
        <w:pStyle w:val="ppCode"/>
      </w:pPr>
      <w:r>
        <w:t>{</w:t>
      </w:r>
    </w:p>
    <w:p w14:paraId="76FC3552" w14:textId="77777777" w:rsidR="000479BA" w:rsidRDefault="000479BA" w:rsidP="000479BA">
      <w:pPr>
        <w:pStyle w:val="ppCode"/>
      </w:pPr>
      <w:r>
        <w:t xml:space="preserve">    </w:t>
      </w:r>
      <w:r w:rsidRPr="00FF11A7">
        <w:rPr>
          <w:color w:val="FF0000"/>
        </w:rPr>
        <w:t xml:space="preserve">public </w:t>
      </w:r>
      <w:r>
        <w:t>class PrimaryTile</w:t>
      </w:r>
    </w:p>
    <w:p w14:paraId="44967869" w14:textId="77777777" w:rsidR="000479BA" w:rsidRDefault="000479BA" w:rsidP="000479BA">
      <w:pPr>
        <w:pStyle w:val="ppCode"/>
      </w:pPr>
      <w:r>
        <w:t xml:space="preserve">    {</w:t>
      </w:r>
    </w:p>
    <w:p w14:paraId="5B962417" w14:textId="77777777" w:rsidR="000479BA" w:rsidRPr="00FF11A7" w:rsidRDefault="000479BA" w:rsidP="000479BA">
      <w:pPr>
        <w:pStyle w:val="ppCode"/>
        <w:rPr>
          <w:color w:val="FF0000"/>
        </w:rPr>
      </w:pPr>
      <w:r>
        <w:t xml:space="preserve">        </w:t>
      </w:r>
      <w:r w:rsidRPr="00FF11A7">
        <w:rPr>
          <w:color w:val="FF0000"/>
        </w:rPr>
        <w:t>public string time { get; set; } = "8:15 AM, Saturday";</w:t>
      </w:r>
    </w:p>
    <w:p w14:paraId="29F37F4B" w14:textId="77777777" w:rsidR="000479BA" w:rsidRDefault="000479BA" w:rsidP="000479BA">
      <w:pPr>
        <w:pStyle w:val="ppCode"/>
        <w:rPr>
          <w:color w:val="FF0000"/>
        </w:rPr>
      </w:pPr>
      <w:r w:rsidRPr="00FF11A7">
        <w:rPr>
          <w:color w:val="FF0000"/>
        </w:rPr>
        <w:t xml:space="preserve">        public string message { get; set; } = "Lorem ipsum dolor sit amet, consectetur adipiscing elit, sed do eiusmod tempor incididunt ut labore.";</w:t>
      </w:r>
    </w:p>
    <w:p w14:paraId="7D671A2A" w14:textId="77777777" w:rsidR="000479BA" w:rsidRPr="005D707F" w:rsidRDefault="000479BA" w:rsidP="000479BA">
      <w:pPr>
        <w:pStyle w:val="ppCode"/>
        <w:rPr>
          <w:color w:val="FF0000"/>
          <w:lang w:val="fr-FR"/>
        </w:rPr>
      </w:pPr>
      <w:r>
        <w:rPr>
          <w:color w:val="FF0000"/>
        </w:rPr>
        <w:t xml:space="preserve">        </w:t>
      </w:r>
      <w:r w:rsidRPr="005D707F">
        <w:rPr>
          <w:color w:val="FF0000"/>
          <w:lang w:val="fr-FR"/>
        </w:rPr>
        <w:t>public string message2 { get; set; } = "</w:t>
      </w:r>
      <w:r w:rsidRPr="005D707F">
        <w:rPr>
          <w:lang w:val="fr-FR"/>
        </w:rPr>
        <w:t xml:space="preserve"> </w:t>
      </w:r>
      <w:r w:rsidRPr="005D707F">
        <w:rPr>
          <w:color w:val="FF0000"/>
          <w:lang w:val="fr-FR"/>
        </w:rPr>
        <w:t>At vero eos et accusamus et iusto odio dignissimos ducimus qui blanditiis praesentium voluptatum deleniti atque corrupti quos dolores et quas molestias excepturi sint occaecati cupiditate non provident.";</w:t>
      </w:r>
    </w:p>
    <w:p w14:paraId="7763A6C1" w14:textId="77777777" w:rsidR="000479BA" w:rsidRPr="00FF11A7" w:rsidRDefault="000479BA" w:rsidP="000479BA">
      <w:pPr>
        <w:pStyle w:val="ppCode"/>
        <w:rPr>
          <w:color w:val="FF0000"/>
        </w:rPr>
      </w:pPr>
      <w:r w:rsidRPr="005D707F">
        <w:rPr>
          <w:color w:val="FF0000"/>
          <w:lang w:val="fr-FR"/>
        </w:rPr>
        <w:t xml:space="preserve">        </w:t>
      </w:r>
      <w:r w:rsidRPr="00FF11A7">
        <w:rPr>
          <w:color w:val="FF0000"/>
        </w:rPr>
        <w:t>public string branding { get; set; } = "name";</w:t>
      </w:r>
    </w:p>
    <w:p w14:paraId="450130BA" w14:textId="77777777" w:rsidR="000479BA" w:rsidRPr="00FF11A7" w:rsidRDefault="000479BA" w:rsidP="000479BA">
      <w:pPr>
        <w:pStyle w:val="ppCode"/>
        <w:rPr>
          <w:color w:val="FF0000"/>
        </w:rPr>
      </w:pPr>
      <w:r w:rsidRPr="00FF11A7">
        <w:rPr>
          <w:color w:val="FF0000"/>
        </w:rPr>
        <w:t xml:space="preserve">        public string appName { get; set; } = "</w:t>
      </w:r>
      <w:r>
        <w:rPr>
          <w:color w:val="FF0000"/>
        </w:rPr>
        <w:t>HoL</w:t>
      </w:r>
      <w:r w:rsidRPr="00FF11A7">
        <w:rPr>
          <w:color w:val="FF0000"/>
        </w:rPr>
        <w:t>";</w:t>
      </w:r>
    </w:p>
    <w:p w14:paraId="59B717BA" w14:textId="77777777" w:rsidR="000479BA" w:rsidRDefault="000479BA" w:rsidP="000479BA">
      <w:pPr>
        <w:pStyle w:val="ppCode"/>
      </w:pPr>
      <w:r>
        <w:t xml:space="preserve">    }</w:t>
      </w:r>
    </w:p>
    <w:p w14:paraId="60161156" w14:textId="77777777" w:rsidR="000479BA" w:rsidRPr="00FF11A7" w:rsidRDefault="000479BA" w:rsidP="000479BA">
      <w:pPr>
        <w:pStyle w:val="ppCode"/>
      </w:pPr>
      <w:r>
        <w:t>}</w:t>
      </w:r>
    </w:p>
    <w:p w14:paraId="49A3F71E" w14:textId="77777777" w:rsidR="000479BA" w:rsidRDefault="000479BA" w:rsidP="000479BA">
      <w:pPr>
        <w:pStyle w:val="ppProcedureStart"/>
      </w:pPr>
      <w:bookmarkStart w:id="19" w:name="_Toc431289144"/>
      <w:r>
        <w:t>Task 2 – Build the tile XML</w:t>
      </w:r>
      <w:bookmarkEnd w:id="19"/>
    </w:p>
    <w:p w14:paraId="324C22CD" w14:textId="2EB9E3A3" w:rsidR="000479BA" w:rsidRDefault="000479BA" w:rsidP="000479BA">
      <w:pPr>
        <w:pStyle w:val="ppBodyText"/>
        <w:numPr>
          <w:ilvl w:val="0"/>
          <w:numId w:val="0"/>
        </w:numPr>
      </w:pPr>
      <w:r>
        <w:t xml:space="preserve">The adaptive tile schema is written in XML. In this task, you will generate the XML necessary to display text content from the PrimaryTile model on </w:t>
      </w:r>
      <w:r w:rsidR="009F3C52">
        <w:t xml:space="preserve">both small and medium </w:t>
      </w:r>
      <w:r>
        <w:t>Live Tile</w:t>
      </w:r>
      <w:r w:rsidR="009F3C52">
        <w:t>s</w:t>
      </w:r>
      <w:r>
        <w:t xml:space="preserve">. </w:t>
      </w:r>
    </w:p>
    <w:p w14:paraId="2DDFD157" w14:textId="77777777" w:rsidR="000479BA" w:rsidRDefault="000479BA" w:rsidP="000479BA">
      <w:pPr>
        <w:pStyle w:val="Step"/>
        <w:numPr>
          <w:ilvl w:val="0"/>
          <w:numId w:val="13"/>
        </w:numPr>
      </w:pPr>
      <w:r>
        <w:t xml:space="preserve">In </w:t>
      </w:r>
      <w:r w:rsidRPr="008F1663">
        <w:rPr>
          <w:b/>
        </w:rPr>
        <w:t>TileService.cs</w:t>
      </w:r>
      <w:r>
        <w:t xml:space="preserve">, add the </w:t>
      </w:r>
      <w:r w:rsidRPr="008F1663">
        <w:rPr>
          <w:b/>
        </w:rPr>
        <w:t>TilesAndNotifications.Models</w:t>
      </w:r>
      <w:r>
        <w:t xml:space="preserve"> and </w:t>
      </w:r>
      <w:r w:rsidRPr="008F1663">
        <w:rPr>
          <w:b/>
        </w:rPr>
        <w:t>System.Xml.Linq</w:t>
      </w:r>
      <w:r>
        <w:t xml:space="preserve"> namespaces.</w:t>
      </w:r>
    </w:p>
    <w:p w14:paraId="7E6EB94A" w14:textId="77777777" w:rsidR="000479BA" w:rsidRDefault="000479BA" w:rsidP="000479BA">
      <w:pPr>
        <w:pStyle w:val="ppCodeLanguage"/>
      </w:pPr>
      <w:r>
        <w:t>C#</w:t>
      </w:r>
    </w:p>
    <w:p w14:paraId="78C73F0B" w14:textId="77777777" w:rsidR="000479BA" w:rsidRDefault="000479BA" w:rsidP="000479BA">
      <w:pPr>
        <w:pStyle w:val="ppCode"/>
      </w:pPr>
      <w:r>
        <w:t>using TilesAndNotifications.Models;</w:t>
      </w:r>
    </w:p>
    <w:p w14:paraId="0ECA903F" w14:textId="77777777" w:rsidR="000479BA" w:rsidRPr="00F53315" w:rsidRDefault="000479BA" w:rsidP="000479BA">
      <w:pPr>
        <w:pStyle w:val="ppCode"/>
      </w:pPr>
      <w:r>
        <w:t>using System.Xml.Linq;</w:t>
      </w:r>
    </w:p>
    <w:p w14:paraId="0C0C6F1F" w14:textId="77777777" w:rsidR="000479BA" w:rsidRDefault="000479BA" w:rsidP="000479BA">
      <w:pPr>
        <w:pStyle w:val="Step"/>
        <w:numPr>
          <w:ilvl w:val="0"/>
          <w:numId w:val="10"/>
        </w:numPr>
      </w:pPr>
      <w:r>
        <w:t xml:space="preserve">Add a </w:t>
      </w:r>
      <w:r w:rsidRPr="00F53315">
        <w:rPr>
          <w:b/>
        </w:rPr>
        <w:t>CreateTiles</w:t>
      </w:r>
      <w:r>
        <w:t xml:space="preserve"> method to generate the XML for the small and medium tiles.</w:t>
      </w:r>
    </w:p>
    <w:p w14:paraId="540FAE82" w14:textId="77777777" w:rsidR="000479BA" w:rsidRDefault="000479BA" w:rsidP="000479BA">
      <w:pPr>
        <w:pStyle w:val="ppCodeLanguage"/>
      </w:pPr>
      <w:r>
        <w:t>C#</w:t>
      </w:r>
    </w:p>
    <w:p w14:paraId="78A69E8B" w14:textId="77777777" w:rsidR="000479BA" w:rsidRDefault="000479BA" w:rsidP="000479BA">
      <w:pPr>
        <w:pStyle w:val="ppCode"/>
      </w:pPr>
      <w:r>
        <w:t>public static Windows.Data.Xml.Dom.XmlDocument CreateTiles (PrimaryTile primaryTile)</w:t>
      </w:r>
    </w:p>
    <w:p w14:paraId="2B1D3B39" w14:textId="77777777" w:rsidR="000479BA" w:rsidRDefault="000479BA" w:rsidP="000479BA">
      <w:pPr>
        <w:pStyle w:val="ppCode"/>
      </w:pPr>
      <w:r>
        <w:t>{</w:t>
      </w:r>
    </w:p>
    <w:p w14:paraId="1B75D5F2" w14:textId="77777777" w:rsidR="000479BA" w:rsidRDefault="000479BA" w:rsidP="000479BA">
      <w:pPr>
        <w:pStyle w:val="ppCode"/>
      </w:pPr>
      <w:r>
        <w:t xml:space="preserve">    XDocument xDoc = new XDocument(</w:t>
      </w:r>
    </w:p>
    <w:p w14:paraId="129D6F65" w14:textId="77777777" w:rsidR="000479BA" w:rsidRDefault="000479BA" w:rsidP="000479BA">
      <w:pPr>
        <w:pStyle w:val="ppCode"/>
      </w:pPr>
      <w:r>
        <w:t xml:space="preserve">        new XElement("tile", new XAttribute("version", 3),</w:t>
      </w:r>
    </w:p>
    <w:p w14:paraId="3CC73E4C" w14:textId="77777777" w:rsidR="000479BA" w:rsidRDefault="000479BA" w:rsidP="000479BA">
      <w:pPr>
        <w:pStyle w:val="ppCode"/>
      </w:pPr>
      <w:r>
        <w:t xml:space="preserve">            new XElement("visual",</w:t>
      </w:r>
    </w:p>
    <w:p w14:paraId="42ADC3D3" w14:textId="77777777" w:rsidR="000479BA" w:rsidRDefault="000479BA" w:rsidP="000479BA">
      <w:pPr>
        <w:pStyle w:val="ppCode"/>
      </w:pPr>
      <w:r>
        <w:t xml:space="preserve">                // Small Tile</w:t>
      </w:r>
    </w:p>
    <w:p w14:paraId="1F3E43CE" w14:textId="77777777" w:rsidR="000479BA" w:rsidRDefault="000479BA" w:rsidP="000479BA">
      <w:pPr>
        <w:pStyle w:val="ppCode"/>
      </w:pPr>
      <w:r>
        <w:t xml:space="preserve">                new XElement("binding", new XAttribute("branding", primaryTile.branding), new XAttribute("displayName", primaryTile.appName), new XAttribute("template", "TileSmall"),</w:t>
      </w:r>
    </w:p>
    <w:p w14:paraId="32BBFA9F" w14:textId="77777777" w:rsidR="000479BA" w:rsidRDefault="000479BA" w:rsidP="000479BA">
      <w:pPr>
        <w:pStyle w:val="ppCode"/>
      </w:pPr>
      <w:r>
        <w:t xml:space="preserve">                    new XElement("group",</w:t>
      </w:r>
    </w:p>
    <w:p w14:paraId="708A75DC" w14:textId="77777777" w:rsidR="000479BA" w:rsidRDefault="000479BA" w:rsidP="000479BA">
      <w:pPr>
        <w:pStyle w:val="ppCode"/>
      </w:pPr>
      <w:r>
        <w:t xml:space="preserve">                        new XElement("subgroup",</w:t>
      </w:r>
    </w:p>
    <w:p w14:paraId="0AD8596F" w14:textId="77777777" w:rsidR="000479BA" w:rsidRDefault="000479BA" w:rsidP="000479BA">
      <w:pPr>
        <w:pStyle w:val="ppCode"/>
      </w:pPr>
      <w:r>
        <w:lastRenderedPageBreak/>
        <w:t xml:space="preserve">                            new XElement("text", primaryTile.time, new XAttribute("hint-style", "caption")),</w:t>
      </w:r>
    </w:p>
    <w:p w14:paraId="28EBA901" w14:textId="77777777" w:rsidR="000479BA" w:rsidRDefault="000479BA" w:rsidP="000479BA">
      <w:pPr>
        <w:pStyle w:val="ppCode"/>
      </w:pPr>
      <w:r>
        <w:t xml:space="preserve">                            new XElement("text", primaryTile.message, new XAttribute("hint-style", "captionsubtle"), new XAttribute("hint-wrap", true), new XAttribute("hint-maxLines", 3))</w:t>
      </w:r>
    </w:p>
    <w:p w14:paraId="73BF4F3F" w14:textId="77777777" w:rsidR="000479BA" w:rsidRDefault="000479BA" w:rsidP="000479BA">
      <w:pPr>
        <w:pStyle w:val="ppCode"/>
      </w:pPr>
      <w:r>
        <w:t xml:space="preserve">                        )</w:t>
      </w:r>
    </w:p>
    <w:p w14:paraId="0D501375" w14:textId="77777777" w:rsidR="000479BA" w:rsidRDefault="000479BA" w:rsidP="000479BA">
      <w:pPr>
        <w:pStyle w:val="ppCode"/>
      </w:pPr>
      <w:r>
        <w:t xml:space="preserve">                    )</w:t>
      </w:r>
    </w:p>
    <w:p w14:paraId="540734D0" w14:textId="77777777" w:rsidR="000479BA" w:rsidRDefault="000479BA" w:rsidP="000479BA">
      <w:pPr>
        <w:pStyle w:val="ppCode"/>
      </w:pPr>
      <w:r>
        <w:t xml:space="preserve">                ),</w:t>
      </w:r>
    </w:p>
    <w:p w14:paraId="3381EA14" w14:textId="77777777" w:rsidR="000479BA" w:rsidRDefault="000479BA" w:rsidP="000479BA">
      <w:pPr>
        <w:pStyle w:val="ppCode"/>
      </w:pPr>
    </w:p>
    <w:p w14:paraId="19FDC4EE" w14:textId="77777777" w:rsidR="000479BA" w:rsidRDefault="000479BA" w:rsidP="000479BA">
      <w:pPr>
        <w:pStyle w:val="ppCode"/>
      </w:pPr>
      <w:r>
        <w:t xml:space="preserve">                // Medium Tile</w:t>
      </w:r>
    </w:p>
    <w:p w14:paraId="377892C3" w14:textId="77777777" w:rsidR="000479BA" w:rsidRDefault="000479BA" w:rsidP="000479BA">
      <w:pPr>
        <w:pStyle w:val="ppCode"/>
      </w:pPr>
      <w:r>
        <w:t xml:space="preserve">                new XElement("binding", new XAttribute("branding", primaryTile.branding), new XAttribute("displayName", primaryTile.appName), new XAttribute("template", "TileMedium"),</w:t>
      </w:r>
    </w:p>
    <w:p w14:paraId="27A31470" w14:textId="77777777" w:rsidR="000479BA" w:rsidRDefault="000479BA" w:rsidP="000479BA">
      <w:pPr>
        <w:pStyle w:val="ppCode"/>
      </w:pPr>
      <w:r>
        <w:t xml:space="preserve">                    new XElement("group",</w:t>
      </w:r>
    </w:p>
    <w:p w14:paraId="3653DF1C" w14:textId="77777777" w:rsidR="000479BA" w:rsidRDefault="000479BA" w:rsidP="000479BA">
      <w:pPr>
        <w:pStyle w:val="ppCode"/>
      </w:pPr>
      <w:r>
        <w:t xml:space="preserve">                        new XElement("subgroup",</w:t>
      </w:r>
    </w:p>
    <w:p w14:paraId="4AA30785" w14:textId="77777777" w:rsidR="000479BA" w:rsidRDefault="000479BA" w:rsidP="000479BA">
      <w:pPr>
        <w:pStyle w:val="ppCode"/>
      </w:pPr>
      <w:r>
        <w:t xml:space="preserve">                            new XElement("text", primaryTile.time, new XAttribute("hint-style", "caption")),</w:t>
      </w:r>
    </w:p>
    <w:p w14:paraId="6B6444B1" w14:textId="77777777" w:rsidR="000479BA" w:rsidRDefault="000479BA" w:rsidP="000479BA">
      <w:pPr>
        <w:pStyle w:val="ppCode"/>
      </w:pPr>
      <w:r>
        <w:t xml:space="preserve">                            new XElement("text", primaryTile.message, new XAttribute("hint-style", "captionsubtle"), new XAttribute("hint-wrap", true), new XAttribute("hint-maxLines", 3))</w:t>
      </w:r>
    </w:p>
    <w:p w14:paraId="00AC302B" w14:textId="77777777" w:rsidR="000479BA" w:rsidRDefault="000479BA" w:rsidP="000479BA">
      <w:pPr>
        <w:pStyle w:val="ppCode"/>
      </w:pPr>
      <w:r>
        <w:t xml:space="preserve">                        )</w:t>
      </w:r>
    </w:p>
    <w:p w14:paraId="68C08A74" w14:textId="77777777" w:rsidR="000479BA" w:rsidRDefault="000479BA" w:rsidP="000479BA">
      <w:pPr>
        <w:pStyle w:val="ppCode"/>
      </w:pPr>
      <w:r>
        <w:t xml:space="preserve">                    )</w:t>
      </w:r>
    </w:p>
    <w:p w14:paraId="3D8C841F" w14:textId="77777777" w:rsidR="000479BA" w:rsidRDefault="000479BA" w:rsidP="000479BA">
      <w:pPr>
        <w:pStyle w:val="ppCode"/>
      </w:pPr>
      <w:r>
        <w:t xml:space="preserve">                ) </w:t>
      </w:r>
    </w:p>
    <w:p w14:paraId="52B5617E" w14:textId="77777777" w:rsidR="000479BA" w:rsidRDefault="000479BA" w:rsidP="000479BA">
      <w:pPr>
        <w:pStyle w:val="ppCode"/>
      </w:pPr>
      <w:r>
        <w:t xml:space="preserve">            )</w:t>
      </w:r>
    </w:p>
    <w:p w14:paraId="1369FC83" w14:textId="77777777" w:rsidR="000479BA" w:rsidRDefault="000479BA" w:rsidP="000479BA">
      <w:pPr>
        <w:pStyle w:val="ppCode"/>
      </w:pPr>
      <w:r>
        <w:t xml:space="preserve">        )</w:t>
      </w:r>
    </w:p>
    <w:p w14:paraId="6408E9FB" w14:textId="77777777" w:rsidR="000479BA" w:rsidRDefault="000479BA" w:rsidP="000479BA">
      <w:pPr>
        <w:pStyle w:val="ppCode"/>
      </w:pPr>
      <w:r>
        <w:t xml:space="preserve">    );</w:t>
      </w:r>
    </w:p>
    <w:p w14:paraId="45052B75" w14:textId="77777777" w:rsidR="000479BA" w:rsidRDefault="000479BA" w:rsidP="000479BA">
      <w:pPr>
        <w:pStyle w:val="ppCode"/>
      </w:pPr>
    </w:p>
    <w:p w14:paraId="72610935" w14:textId="77777777" w:rsidR="000479BA" w:rsidRDefault="000479BA" w:rsidP="000479BA">
      <w:pPr>
        <w:pStyle w:val="ppCode"/>
      </w:pPr>
      <w:r>
        <w:t xml:space="preserve">    Windows.Data.Xml.Dom.XmlDocument xmlDoc = new Windows.Data.Xml.Dom.XmlDocument();</w:t>
      </w:r>
    </w:p>
    <w:p w14:paraId="0FAB3111" w14:textId="77777777" w:rsidR="000479BA" w:rsidRDefault="000479BA" w:rsidP="000479BA">
      <w:pPr>
        <w:pStyle w:val="ppCode"/>
      </w:pPr>
      <w:r>
        <w:t xml:space="preserve">    xmlDoc.LoadXml(xDoc.ToString());</w:t>
      </w:r>
    </w:p>
    <w:p w14:paraId="35860190" w14:textId="77777777" w:rsidR="000479BA" w:rsidRDefault="000479BA" w:rsidP="000479BA">
      <w:pPr>
        <w:pStyle w:val="ppCode"/>
      </w:pPr>
      <w:r>
        <w:t>return xmlDoc;</w:t>
      </w:r>
    </w:p>
    <w:p w14:paraId="70F6C77A" w14:textId="77777777" w:rsidR="000479BA" w:rsidRPr="00FF11A7" w:rsidRDefault="000479BA" w:rsidP="000479BA">
      <w:pPr>
        <w:pStyle w:val="ppCode"/>
      </w:pPr>
      <w:r>
        <w:t>}</w:t>
      </w:r>
    </w:p>
    <w:p w14:paraId="464F8F2D" w14:textId="1C7B1AC6" w:rsidR="000479BA" w:rsidRPr="00A33A48" w:rsidRDefault="000479BA" w:rsidP="000479BA">
      <w:pPr>
        <w:pStyle w:val="ppNote"/>
        <w:rPr>
          <w:ins w:id="20" w:author="Andy Wigley" w:date="2015-09-24T12:21:00Z"/>
          <w:rStyle w:val="Hyperlink"/>
          <w:rFonts w:cstheme="minorBidi"/>
          <w:color w:val="auto"/>
          <w:u w:val="none"/>
        </w:rPr>
      </w:pPr>
      <w:r w:rsidRPr="00F347DA">
        <w:rPr>
          <w:b/>
        </w:rPr>
        <w:t>Note:</w:t>
      </w:r>
      <w:r>
        <w:t xml:space="preserve"> There are a number of elements you can include in your adaptive tile schema. You may choose among preset styles for each element type. For more information, visit </w:t>
      </w:r>
      <w:hyperlink r:id="rId16" w:history="1">
        <w:r w:rsidRPr="00F347DA">
          <w:rPr>
            <w:rStyle w:val="Hyperlink"/>
          </w:rPr>
          <w:t>https://msdn.microsoft.com/en-us/library/windows/apps/Mt186446.aspx</w:t>
        </w:r>
      </w:hyperlink>
      <w:ins w:id="21" w:author="Andy Wigley" w:date="2015-09-24T12:21:00Z">
        <w:r w:rsidR="00D06A64">
          <w:rPr>
            <w:rStyle w:val="Hyperlink"/>
          </w:rPr>
          <w:t>.</w:t>
        </w:r>
      </w:ins>
    </w:p>
    <w:p w14:paraId="39BEECFB" w14:textId="329FB250" w:rsidR="00D06A64" w:rsidRDefault="00D06A64" w:rsidP="00D06A64">
      <w:pPr>
        <w:pStyle w:val="ppNote"/>
      </w:pPr>
      <w:ins w:id="22" w:author="Andy Wigley" w:date="2015-09-24T12:22:00Z">
        <w:r w:rsidRPr="00D06A64">
          <w:t xml:space="preserve">For instructions and examples, see this blog post: </w:t>
        </w:r>
        <w:r>
          <w:fldChar w:fldCharType="begin"/>
        </w:r>
        <w:r>
          <w:instrText xml:space="preserve"> HYPERLINK "http://blogs.msdn.com/b/tiles_and_toasts/archive/2015/06/30/adaptive-tile-templates-schema-and-documentation.aspx" </w:instrText>
        </w:r>
      </w:ins>
      <w:ins w:id="23" w:author="Andy Wigley" w:date="2015-09-24T12:22:00Z">
        <w:r>
          <w:fldChar w:fldCharType="separate"/>
        </w:r>
        <w:r w:rsidRPr="00D06A64">
          <w:rPr>
            <w:rStyle w:val="Hyperlink"/>
            <w:rFonts w:cstheme="minorBidi"/>
          </w:rPr>
          <w:t>Adaptive tiles schema and documentation</w:t>
        </w:r>
        <w:r>
          <w:fldChar w:fldCharType="end"/>
        </w:r>
        <w:r w:rsidRPr="00D06A64">
          <w:t>.</w:t>
        </w:r>
      </w:ins>
    </w:p>
    <w:p w14:paraId="753494ED" w14:textId="77777777" w:rsidR="000479BA" w:rsidRDefault="000479BA" w:rsidP="000479BA">
      <w:pPr>
        <w:pStyle w:val="Step"/>
        <w:numPr>
          <w:ilvl w:val="0"/>
          <w:numId w:val="10"/>
        </w:numPr>
      </w:pPr>
      <w:r>
        <w:t>Open MainPage.xaml. Add a button below the Update Badge Count button to update the primary tile. We will enclose the buttons in a StackPanel to facilitate layout.</w:t>
      </w:r>
    </w:p>
    <w:p w14:paraId="7D42314B" w14:textId="77777777" w:rsidR="000479BA" w:rsidRDefault="000479BA" w:rsidP="000479BA">
      <w:pPr>
        <w:pStyle w:val="ppCodeLanguage"/>
      </w:pPr>
      <w:r>
        <w:t>XAML</w:t>
      </w:r>
    </w:p>
    <w:p w14:paraId="6F6A0B58" w14:textId="77777777" w:rsidR="000479BA" w:rsidRDefault="000479BA" w:rsidP="000479BA">
      <w:pPr>
        <w:pStyle w:val="ppCode"/>
        <w:numPr>
          <w:ilvl w:val="0"/>
          <w:numId w:val="2"/>
        </w:numPr>
      </w:pPr>
      <w:r>
        <w:t>&lt;Grid Background="{ThemeResource ApplicationPageBackgroundThemeBrush}"&gt;</w:t>
      </w:r>
    </w:p>
    <w:p w14:paraId="52422DF9" w14:textId="77777777" w:rsidR="000479BA" w:rsidRDefault="000479BA" w:rsidP="000479BA">
      <w:pPr>
        <w:pStyle w:val="ppCode"/>
        <w:numPr>
          <w:ilvl w:val="0"/>
          <w:numId w:val="2"/>
        </w:numPr>
      </w:pPr>
      <w:r>
        <w:t xml:space="preserve">    </w:t>
      </w:r>
      <w:r w:rsidRPr="008F1663">
        <w:rPr>
          <w:color w:val="FF0000"/>
        </w:rPr>
        <w:t>&lt;StackPanel&gt;</w:t>
      </w:r>
    </w:p>
    <w:p w14:paraId="4FEA7ECD" w14:textId="77777777" w:rsidR="000479BA" w:rsidRDefault="000479BA" w:rsidP="000479BA">
      <w:pPr>
        <w:pStyle w:val="ppCode"/>
        <w:numPr>
          <w:ilvl w:val="0"/>
          <w:numId w:val="2"/>
        </w:numPr>
      </w:pPr>
      <w:r>
        <w:t xml:space="preserve">        &lt;Button Click="UpdateBadge" VerticalAlignment="Top" Margin="12"&gt;Update Badge Count&lt;/Button&gt;</w:t>
      </w:r>
    </w:p>
    <w:p w14:paraId="720F540A" w14:textId="77777777" w:rsidR="000479BA" w:rsidRPr="008F1663" w:rsidRDefault="000479BA" w:rsidP="000479BA">
      <w:pPr>
        <w:pStyle w:val="ppCode"/>
        <w:numPr>
          <w:ilvl w:val="0"/>
          <w:numId w:val="2"/>
        </w:numPr>
        <w:rPr>
          <w:color w:val="FF0000"/>
        </w:rPr>
      </w:pPr>
      <w:r w:rsidRPr="008F1663">
        <w:rPr>
          <w:color w:val="FF0000"/>
        </w:rPr>
        <w:lastRenderedPageBreak/>
        <w:t xml:space="preserve">        &lt;Button Click="UpdatePrimaryTile" VerticalAlignment="Top" Margin="12"&gt;Update Primary Tile&lt;/Button&gt;</w:t>
      </w:r>
    </w:p>
    <w:p w14:paraId="5117EE1B" w14:textId="77777777" w:rsidR="000479BA" w:rsidRPr="008F1663" w:rsidRDefault="000479BA" w:rsidP="000479BA">
      <w:pPr>
        <w:pStyle w:val="ppCode"/>
        <w:numPr>
          <w:ilvl w:val="0"/>
          <w:numId w:val="2"/>
        </w:numPr>
        <w:rPr>
          <w:color w:val="FF0000"/>
        </w:rPr>
      </w:pPr>
      <w:r>
        <w:t xml:space="preserve">    </w:t>
      </w:r>
      <w:r w:rsidRPr="008F1663">
        <w:rPr>
          <w:color w:val="FF0000"/>
        </w:rPr>
        <w:t>&lt;/StackPanel&gt;</w:t>
      </w:r>
    </w:p>
    <w:p w14:paraId="1E165FFF" w14:textId="77777777" w:rsidR="000479BA" w:rsidRPr="008F1663" w:rsidRDefault="000479BA" w:rsidP="000479BA">
      <w:pPr>
        <w:pStyle w:val="ppCode"/>
        <w:numPr>
          <w:ilvl w:val="0"/>
          <w:numId w:val="2"/>
        </w:numPr>
      </w:pPr>
      <w:r>
        <w:t>&lt;/Grid&gt;</w:t>
      </w:r>
    </w:p>
    <w:p w14:paraId="5B6D7979" w14:textId="77777777" w:rsidR="000479BA" w:rsidRDefault="000479BA" w:rsidP="000479BA">
      <w:pPr>
        <w:pStyle w:val="Step"/>
        <w:numPr>
          <w:ilvl w:val="0"/>
          <w:numId w:val="10"/>
        </w:numPr>
      </w:pPr>
      <w:r>
        <w:t xml:space="preserve">In the MainPage code-behind, add the </w:t>
      </w:r>
      <w:r w:rsidRPr="009F6DC7">
        <w:rPr>
          <w:b/>
        </w:rPr>
        <w:t>TilesAndNotifications.Models</w:t>
      </w:r>
      <w:r>
        <w:t xml:space="preserve"> and </w:t>
      </w:r>
      <w:r w:rsidRPr="009F6DC7">
        <w:rPr>
          <w:b/>
        </w:rPr>
        <w:t>Windows.UI.Notificiations</w:t>
      </w:r>
      <w:r>
        <w:t xml:space="preserve"> namespaces.</w:t>
      </w:r>
    </w:p>
    <w:p w14:paraId="11DA0DDF" w14:textId="77777777" w:rsidR="000479BA" w:rsidRDefault="000479BA" w:rsidP="000479BA">
      <w:pPr>
        <w:pStyle w:val="ppCodeLanguage"/>
      </w:pPr>
      <w:r>
        <w:t>C#</w:t>
      </w:r>
    </w:p>
    <w:p w14:paraId="7552E19A" w14:textId="77777777" w:rsidR="000479BA" w:rsidRDefault="000479BA" w:rsidP="000479BA">
      <w:pPr>
        <w:pStyle w:val="ppCode"/>
      </w:pPr>
      <w:r>
        <w:t>using TilesAndNotifications.Models;</w:t>
      </w:r>
    </w:p>
    <w:p w14:paraId="07A5B6A0" w14:textId="77777777" w:rsidR="000479BA" w:rsidRPr="008F1663" w:rsidRDefault="000479BA" w:rsidP="000479BA">
      <w:pPr>
        <w:pStyle w:val="ppCode"/>
      </w:pPr>
      <w:r>
        <w:t>using Windows.UI.Notifications;</w:t>
      </w:r>
    </w:p>
    <w:p w14:paraId="7B5BDE54" w14:textId="77777777" w:rsidR="000479BA" w:rsidRDefault="000479BA" w:rsidP="000479BA">
      <w:pPr>
        <w:pStyle w:val="Step"/>
        <w:numPr>
          <w:ilvl w:val="0"/>
          <w:numId w:val="10"/>
        </w:numPr>
      </w:pPr>
      <w:r>
        <w:t xml:space="preserve">Add the </w:t>
      </w:r>
      <w:r w:rsidRPr="00776DAA">
        <w:rPr>
          <w:b/>
        </w:rPr>
        <w:t>UpdatePrimaryTile()</w:t>
      </w:r>
      <w:r>
        <w:t xml:space="preserve"> method to the MainPage code-behind.</w:t>
      </w:r>
    </w:p>
    <w:p w14:paraId="0E6D444A" w14:textId="77777777" w:rsidR="000479BA" w:rsidRDefault="000479BA" w:rsidP="000479BA">
      <w:pPr>
        <w:pStyle w:val="ppCodeLanguage"/>
      </w:pPr>
      <w:r>
        <w:t>C#</w:t>
      </w:r>
    </w:p>
    <w:p w14:paraId="10E18375" w14:textId="77777777" w:rsidR="000479BA" w:rsidRDefault="000479BA" w:rsidP="000479BA">
      <w:pPr>
        <w:pStyle w:val="ppCode"/>
      </w:pPr>
      <w:r>
        <w:t>private void UpdatePrimaryTile(object sender, Windows.UI.Xaml.RoutedEventArgs e)</w:t>
      </w:r>
    </w:p>
    <w:p w14:paraId="367CD84D" w14:textId="77777777" w:rsidR="000479BA" w:rsidRDefault="000479BA" w:rsidP="000479BA">
      <w:pPr>
        <w:pStyle w:val="ppCode"/>
      </w:pPr>
      <w:r>
        <w:t>{</w:t>
      </w:r>
    </w:p>
    <w:p w14:paraId="6E82CFAC" w14:textId="77777777" w:rsidR="000479BA" w:rsidRDefault="000479BA" w:rsidP="000479BA">
      <w:pPr>
        <w:pStyle w:val="ppCode"/>
      </w:pPr>
      <w:r>
        <w:t xml:space="preserve">    var xmlDoc = TileService.CreateTiles(new PrimaryTile());</w:t>
      </w:r>
    </w:p>
    <w:p w14:paraId="2B65E130" w14:textId="77777777" w:rsidR="000479BA" w:rsidRDefault="000479BA" w:rsidP="000479BA">
      <w:pPr>
        <w:pStyle w:val="ppCode"/>
      </w:pPr>
    </w:p>
    <w:p w14:paraId="7E7CB0E5" w14:textId="77777777" w:rsidR="000479BA" w:rsidRDefault="000479BA" w:rsidP="000479BA">
      <w:pPr>
        <w:pStyle w:val="ppCode"/>
      </w:pPr>
      <w:r>
        <w:t xml:space="preserve">    var updater = TileUpdateManager.CreateTileUpdaterForApplication();</w:t>
      </w:r>
    </w:p>
    <w:p w14:paraId="109B45D1" w14:textId="77777777" w:rsidR="000479BA" w:rsidRDefault="000479BA" w:rsidP="000479BA">
      <w:pPr>
        <w:pStyle w:val="ppCode"/>
      </w:pPr>
      <w:r>
        <w:t xml:space="preserve">    TileNotification notification = new TileNotification(xmlDoc);</w:t>
      </w:r>
    </w:p>
    <w:p w14:paraId="2FD229E2" w14:textId="77777777" w:rsidR="000479BA" w:rsidRDefault="000479BA" w:rsidP="000479BA">
      <w:pPr>
        <w:pStyle w:val="ppCode"/>
      </w:pPr>
      <w:r>
        <w:t xml:space="preserve">    updater.Update(notification);</w:t>
      </w:r>
    </w:p>
    <w:p w14:paraId="2C9D9D77" w14:textId="77777777" w:rsidR="000479BA" w:rsidRDefault="000479BA" w:rsidP="000479BA">
      <w:pPr>
        <w:pStyle w:val="ppCode"/>
      </w:pPr>
      <w:r>
        <w:t>}</w:t>
      </w:r>
    </w:p>
    <w:p w14:paraId="35AEBA51" w14:textId="77777777" w:rsidR="000479BA" w:rsidRPr="008F1663" w:rsidRDefault="000479BA" w:rsidP="000479BA">
      <w:pPr>
        <w:pStyle w:val="ppNote"/>
      </w:pPr>
      <w:r>
        <w:rPr>
          <w:b/>
        </w:rPr>
        <w:t>Note:</w:t>
      </w:r>
      <w:r>
        <w:t xml:space="preserve"> Every time you update a tile, you are actually creating a new instance of that tile. When creating the tile in an app with live data, you can pass in the latest data that you want to display on the tile.</w:t>
      </w:r>
    </w:p>
    <w:p w14:paraId="0B2E9856" w14:textId="4A070CC0" w:rsidR="000479BA" w:rsidRDefault="000479BA" w:rsidP="000479BA">
      <w:pPr>
        <w:pStyle w:val="Step"/>
        <w:numPr>
          <w:ilvl w:val="0"/>
          <w:numId w:val="10"/>
        </w:numPr>
      </w:pPr>
      <w:r>
        <w:t xml:space="preserve">Build and run your app. </w:t>
      </w:r>
      <w:ins w:id="24" w:author="Andy Wigley" w:date="2015-09-24T12:27:00Z">
        <w:r w:rsidR="009F3C52">
          <w:t>P</w:t>
        </w:r>
      </w:ins>
      <w:r>
        <w:t xml:space="preserve">in the primary tile for your app to the Start menu if </w:t>
      </w:r>
      <w:r w:rsidR="009F3C52">
        <w:t>it is not already present</w:t>
      </w:r>
      <w:r>
        <w:t>.</w:t>
      </w:r>
    </w:p>
    <w:p w14:paraId="1596C5BB" w14:textId="5E5F2E91" w:rsidR="000479BA" w:rsidRDefault="000479BA" w:rsidP="000479BA">
      <w:pPr>
        <w:pStyle w:val="Step"/>
        <w:numPr>
          <w:ilvl w:val="0"/>
          <w:numId w:val="10"/>
        </w:numPr>
      </w:pPr>
      <w:r>
        <w:t xml:space="preserve">Use the </w:t>
      </w:r>
      <w:r w:rsidRPr="009F03DE">
        <w:rPr>
          <w:b/>
        </w:rPr>
        <w:t>Update Primary Tile</w:t>
      </w:r>
      <w:r>
        <w:t xml:space="preserve"> button in your running app to trigger the tile update. Open the Start menu on your device and </w:t>
      </w:r>
      <w:r w:rsidR="009F3C52">
        <w:t>wait until you</w:t>
      </w:r>
      <w:r>
        <w:t xml:space="preserve"> see the default tile update as the Live Tile flips into view.</w:t>
      </w:r>
      <w:r w:rsidR="009F3C52">
        <w:t xml:space="preserve"> Resize the tile to see the effect for both the Small and the Medium tile sizes.</w:t>
      </w:r>
    </w:p>
    <w:p w14:paraId="542C4A09" w14:textId="77777777" w:rsidR="000479BA" w:rsidRDefault="000479BA" w:rsidP="000479BA">
      <w:pPr>
        <w:pStyle w:val="Step"/>
        <w:keepNext/>
        <w:numPr>
          <w:ilvl w:val="0"/>
          <w:numId w:val="0"/>
        </w:numPr>
        <w:ind w:left="720"/>
      </w:pPr>
      <w:r>
        <w:rPr>
          <w:noProof/>
        </w:rPr>
        <w:drawing>
          <wp:inline distT="0" distB="0" distL="0" distR="0" wp14:anchorId="30B3C735" wp14:editId="7BEE19B0">
            <wp:extent cx="2089554" cy="17575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7">
                      <a:extLst>
                        <a:ext uri="{28A0092B-C50C-407E-A947-70E740481C1C}">
                          <a14:useLocalDpi xmlns:a14="http://schemas.microsoft.com/office/drawing/2010/main" val="0"/>
                        </a:ext>
                      </a:extLst>
                    </a:blip>
                    <a:stretch>
                      <a:fillRect/>
                    </a:stretch>
                  </pic:blipFill>
                  <pic:spPr>
                    <a:xfrm>
                      <a:off x="0" y="0"/>
                      <a:ext cx="2089554" cy="1757527"/>
                    </a:xfrm>
                    <a:prstGeom prst="rect">
                      <a:avLst/>
                    </a:prstGeom>
                  </pic:spPr>
                </pic:pic>
              </a:graphicData>
            </a:graphic>
          </wp:inline>
        </w:drawing>
      </w:r>
    </w:p>
    <w:p w14:paraId="42211077" w14:textId="77777777" w:rsidR="000479BA" w:rsidRDefault="000479BA" w:rsidP="000479BA">
      <w:pPr>
        <w:pStyle w:val="ppFigureNumberIndent3"/>
      </w:pPr>
      <w:r>
        <w:t xml:space="preserve">Figure </w:t>
      </w:r>
      <w:r w:rsidR="00955113">
        <w:fldChar w:fldCharType="begin"/>
      </w:r>
      <w:r w:rsidR="00955113">
        <w:instrText xml:space="preserve"> SEQ Figure \* ARABIC </w:instrText>
      </w:r>
      <w:r w:rsidR="00955113">
        <w:fldChar w:fldCharType="separate"/>
      </w:r>
      <w:r w:rsidR="00682BAD">
        <w:rPr>
          <w:noProof/>
        </w:rPr>
        <w:t>9</w:t>
      </w:r>
      <w:r w:rsidR="00955113">
        <w:rPr>
          <w:noProof/>
        </w:rPr>
        <w:fldChar w:fldCharType="end"/>
      </w:r>
    </w:p>
    <w:p w14:paraId="09816CDE" w14:textId="77777777" w:rsidR="000479BA" w:rsidRDefault="000479BA" w:rsidP="000479BA">
      <w:pPr>
        <w:pStyle w:val="ppFigureCaptionIndent3"/>
      </w:pPr>
      <w:r>
        <w:lastRenderedPageBreak/>
        <w:t xml:space="preserve">The small Live Tile. </w:t>
      </w:r>
    </w:p>
    <w:p w14:paraId="453A26A3" w14:textId="77777777" w:rsidR="000479BA" w:rsidRDefault="000479BA" w:rsidP="000479BA">
      <w:pPr>
        <w:pStyle w:val="Step"/>
        <w:numPr>
          <w:ilvl w:val="0"/>
          <w:numId w:val="10"/>
        </w:numPr>
      </w:pPr>
      <w:r>
        <w:t xml:space="preserve">Resize your primary tile to </w:t>
      </w:r>
      <w:r w:rsidRPr="00054D1A">
        <w:rPr>
          <w:b/>
        </w:rPr>
        <w:t>Medium</w:t>
      </w:r>
      <w:r>
        <w:t>. This time, when the Live Tile flips in, you will see more information provided by the adaptive template.</w:t>
      </w:r>
    </w:p>
    <w:p w14:paraId="62E91893" w14:textId="77777777" w:rsidR="000479BA" w:rsidRDefault="000479BA" w:rsidP="000479BA">
      <w:pPr>
        <w:pStyle w:val="Step"/>
        <w:keepNext/>
        <w:numPr>
          <w:ilvl w:val="0"/>
          <w:numId w:val="0"/>
        </w:numPr>
        <w:ind w:left="720"/>
      </w:pPr>
      <w:r>
        <w:rPr>
          <w:noProof/>
        </w:rPr>
        <w:drawing>
          <wp:inline distT="0" distB="0" distL="0" distR="0" wp14:anchorId="785C622E" wp14:editId="0B2F789F">
            <wp:extent cx="2089554" cy="20851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8">
                      <a:extLst>
                        <a:ext uri="{28A0092B-C50C-407E-A947-70E740481C1C}">
                          <a14:useLocalDpi xmlns:a14="http://schemas.microsoft.com/office/drawing/2010/main" val="0"/>
                        </a:ext>
                      </a:extLst>
                    </a:blip>
                    <a:stretch>
                      <a:fillRect/>
                    </a:stretch>
                  </pic:blipFill>
                  <pic:spPr>
                    <a:xfrm>
                      <a:off x="0" y="0"/>
                      <a:ext cx="2089554" cy="2085154"/>
                    </a:xfrm>
                    <a:prstGeom prst="rect">
                      <a:avLst/>
                    </a:prstGeom>
                  </pic:spPr>
                </pic:pic>
              </a:graphicData>
            </a:graphic>
          </wp:inline>
        </w:drawing>
      </w:r>
    </w:p>
    <w:p w14:paraId="2360A5AE" w14:textId="77777777" w:rsidR="000479BA" w:rsidRDefault="000479BA" w:rsidP="000479BA">
      <w:pPr>
        <w:pStyle w:val="ppFigureNumberIndent3"/>
      </w:pPr>
      <w:r>
        <w:t xml:space="preserve">Figure </w:t>
      </w:r>
      <w:r w:rsidR="00955113">
        <w:fldChar w:fldCharType="begin"/>
      </w:r>
      <w:r w:rsidR="00955113">
        <w:instrText xml:space="preserve"> SEQ Figure \* ARABIC </w:instrText>
      </w:r>
      <w:r w:rsidR="00955113">
        <w:fldChar w:fldCharType="separate"/>
      </w:r>
      <w:r w:rsidR="00682BAD">
        <w:rPr>
          <w:noProof/>
        </w:rPr>
        <w:t>10</w:t>
      </w:r>
      <w:r w:rsidR="00955113">
        <w:rPr>
          <w:noProof/>
        </w:rPr>
        <w:fldChar w:fldCharType="end"/>
      </w:r>
    </w:p>
    <w:p w14:paraId="4DC0DBBA" w14:textId="77777777" w:rsidR="000479BA" w:rsidRDefault="000479BA" w:rsidP="000479BA">
      <w:pPr>
        <w:pStyle w:val="ppFigureCaptionIndent3"/>
      </w:pPr>
      <w:r>
        <w:t>The medium Live Tile.</w:t>
      </w:r>
    </w:p>
    <w:p w14:paraId="7ABA4E66" w14:textId="77777777" w:rsidR="000479BA" w:rsidRDefault="000479BA" w:rsidP="000479BA">
      <w:pPr>
        <w:pStyle w:val="Step"/>
        <w:numPr>
          <w:ilvl w:val="0"/>
          <w:numId w:val="10"/>
        </w:numPr>
      </w:pPr>
      <w:r>
        <w:t>Stop debugging and return to Visual Studio.</w:t>
      </w:r>
    </w:p>
    <w:p w14:paraId="585EAB78" w14:textId="77777777" w:rsidR="000479BA" w:rsidRDefault="000479BA" w:rsidP="000479BA">
      <w:pPr>
        <w:pStyle w:val="ppProcedureStart"/>
      </w:pPr>
      <w:bookmarkStart w:id="25" w:name="_Toc431289145"/>
      <w:r>
        <w:t>Task 3 – Create adaptive templates for Wide and Large tiles.</w:t>
      </w:r>
      <w:bookmarkEnd w:id="25"/>
    </w:p>
    <w:p w14:paraId="42E503B8" w14:textId="77777777" w:rsidR="000479BA" w:rsidRDefault="000479BA" w:rsidP="000479BA">
      <w:pPr>
        <w:pStyle w:val="Step"/>
        <w:numPr>
          <w:ilvl w:val="0"/>
          <w:numId w:val="14"/>
        </w:numPr>
      </w:pPr>
      <w:r>
        <w:t xml:space="preserve">Add the Wide and Large tiles to the </w:t>
      </w:r>
      <w:r w:rsidRPr="003A4C7F">
        <w:rPr>
          <w:b/>
        </w:rPr>
        <w:t>CreateTiles()</w:t>
      </w:r>
      <w:r>
        <w:t xml:space="preserve"> method. Larger live tiles have room to display images in addition to text. In this case, we will display an image that already exists in your Assets folder. Make sure to add a comma after the Medium tile XML to continue the list.</w:t>
      </w:r>
    </w:p>
    <w:p w14:paraId="66CC7D9D" w14:textId="77777777" w:rsidR="000479BA" w:rsidRDefault="000479BA" w:rsidP="000479BA">
      <w:pPr>
        <w:pStyle w:val="ppCodeLanguage"/>
      </w:pPr>
      <w:r>
        <w:t>C#</w:t>
      </w:r>
    </w:p>
    <w:p w14:paraId="4DFBCCB9" w14:textId="77777777" w:rsidR="000479BA" w:rsidRDefault="000479BA" w:rsidP="000479BA">
      <w:pPr>
        <w:pStyle w:val="ppCode"/>
      </w:pPr>
      <w:r>
        <w:t>)</w:t>
      </w:r>
      <w:r w:rsidRPr="003A4C7F">
        <w:rPr>
          <w:color w:val="FF0000"/>
        </w:rPr>
        <w:t>,</w:t>
      </w:r>
    </w:p>
    <w:p w14:paraId="4FE9A322" w14:textId="77777777" w:rsidR="000479BA" w:rsidRDefault="000479BA" w:rsidP="000479BA">
      <w:pPr>
        <w:pStyle w:val="ppCode"/>
      </w:pPr>
    </w:p>
    <w:p w14:paraId="51242598" w14:textId="77777777" w:rsidR="000479BA" w:rsidRPr="00EB6E3F" w:rsidRDefault="000479BA" w:rsidP="000479BA">
      <w:pPr>
        <w:pStyle w:val="ppCode"/>
        <w:rPr>
          <w:color w:val="FF0000"/>
        </w:rPr>
      </w:pPr>
      <w:r w:rsidRPr="00EB6E3F">
        <w:rPr>
          <w:color w:val="FF0000"/>
        </w:rPr>
        <w:t>// Wide Tile</w:t>
      </w:r>
    </w:p>
    <w:p w14:paraId="72C314AD" w14:textId="77777777" w:rsidR="000479BA" w:rsidRPr="00EB6E3F" w:rsidRDefault="000479BA" w:rsidP="000479BA">
      <w:pPr>
        <w:pStyle w:val="ppCode"/>
        <w:rPr>
          <w:color w:val="FF0000"/>
        </w:rPr>
      </w:pPr>
      <w:r w:rsidRPr="00EB6E3F">
        <w:rPr>
          <w:color w:val="FF0000"/>
        </w:rPr>
        <w:t>new XElement("binding", new XAttribute("branding", primaryTile.branding), new XAttribute("displayName", primaryTile.appName), new XAttribute("template", "TileWide"),</w:t>
      </w:r>
    </w:p>
    <w:p w14:paraId="40FD3698" w14:textId="77777777" w:rsidR="000479BA" w:rsidRPr="00EB6E3F" w:rsidRDefault="000479BA" w:rsidP="000479BA">
      <w:pPr>
        <w:pStyle w:val="ppCode"/>
        <w:rPr>
          <w:color w:val="FF0000"/>
        </w:rPr>
      </w:pPr>
      <w:r w:rsidRPr="00EB6E3F">
        <w:rPr>
          <w:color w:val="FF0000"/>
        </w:rPr>
        <w:t xml:space="preserve">    new XElement("group",</w:t>
      </w:r>
    </w:p>
    <w:p w14:paraId="4D2447E6" w14:textId="77777777" w:rsidR="000479BA" w:rsidRPr="00EB6E3F" w:rsidRDefault="000479BA" w:rsidP="000479BA">
      <w:pPr>
        <w:pStyle w:val="ppCode"/>
        <w:rPr>
          <w:color w:val="FF0000"/>
        </w:rPr>
      </w:pPr>
      <w:r w:rsidRPr="00EB6E3F">
        <w:rPr>
          <w:color w:val="FF0000"/>
        </w:rPr>
        <w:t xml:space="preserve">        new XElement("subgroup",</w:t>
      </w:r>
    </w:p>
    <w:p w14:paraId="03E724DD" w14:textId="77777777" w:rsidR="000479BA" w:rsidRPr="00EB6E3F" w:rsidRDefault="000479BA" w:rsidP="000479BA">
      <w:pPr>
        <w:pStyle w:val="ppCode"/>
        <w:rPr>
          <w:color w:val="FF0000"/>
        </w:rPr>
      </w:pPr>
      <w:r w:rsidRPr="00EB6E3F">
        <w:rPr>
          <w:color w:val="FF0000"/>
        </w:rPr>
        <w:t xml:space="preserve">            new XElement("text", primaryTile.time, new XAttribute("hint-style", "caption")),</w:t>
      </w:r>
    </w:p>
    <w:p w14:paraId="557DF1C0" w14:textId="77777777" w:rsidR="000479BA" w:rsidRPr="00EB6E3F" w:rsidRDefault="000479BA" w:rsidP="000479BA">
      <w:pPr>
        <w:pStyle w:val="ppCode"/>
        <w:rPr>
          <w:color w:val="FF0000"/>
        </w:rPr>
      </w:pPr>
      <w:r w:rsidRPr="00EB6E3F">
        <w:rPr>
          <w:color w:val="FF0000"/>
        </w:rPr>
        <w:t xml:space="preserve">            new XElement("text", primaryTile.message, new XAttribute("hint-style", "captionsubtle"), new XAttribute("hint-wrap", true), new XAttribute("hint-maxLines", 3))</w:t>
      </w:r>
    </w:p>
    <w:p w14:paraId="5BB026D1" w14:textId="77777777" w:rsidR="000479BA" w:rsidRDefault="000479BA" w:rsidP="000479BA">
      <w:pPr>
        <w:pStyle w:val="ppCode"/>
        <w:rPr>
          <w:color w:val="FF0000"/>
        </w:rPr>
      </w:pPr>
      <w:r w:rsidRPr="00EB6E3F">
        <w:rPr>
          <w:color w:val="FF0000"/>
        </w:rPr>
        <w:t xml:space="preserve">        ),</w:t>
      </w:r>
    </w:p>
    <w:p w14:paraId="0FCE187D" w14:textId="77777777" w:rsidR="000479BA" w:rsidRPr="00EB6E3F" w:rsidRDefault="000479BA" w:rsidP="000479BA">
      <w:pPr>
        <w:pStyle w:val="ppCode"/>
        <w:rPr>
          <w:color w:val="FF0000"/>
        </w:rPr>
      </w:pPr>
      <w:r>
        <w:rPr>
          <w:color w:val="FF0000"/>
        </w:rPr>
        <w:t xml:space="preserve">            </w:t>
      </w:r>
      <w:r w:rsidRPr="00EB6E3F">
        <w:rPr>
          <w:color w:val="FF0000"/>
        </w:rPr>
        <w:t>new XElement("text", primaryTile.message</w:t>
      </w:r>
      <w:r>
        <w:rPr>
          <w:color w:val="FF0000"/>
        </w:rPr>
        <w:t>2</w:t>
      </w:r>
      <w:r w:rsidRPr="00EB6E3F">
        <w:rPr>
          <w:color w:val="FF0000"/>
        </w:rPr>
        <w:t>, new XAttribute("hint-style", "captionsubtle"), new XAttribute("hint-wrap", true), new XAttribute("hint-maxLines", 3))</w:t>
      </w:r>
    </w:p>
    <w:p w14:paraId="708E30D9" w14:textId="77777777" w:rsidR="000479BA" w:rsidRPr="00EB6E3F" w:rsidRDefault="000479BA" w:rsidP="000479BA">
      <w:pPr>
        <w:pStyle w:val="ppCode"/>
        <w:rPr>
          <w:color w:val="FF0000"/>
        </w:rPr>
      </w:pPr>
      <w:r w:rsidRPr="00EB6E3F">
        <w:rPr>
          <w:color w:val="FF0000"/>
        </w:rPr>
        <w:lastRenderedPageBreak/>
        <w:t xml:space="preserve">        ), </w:t>
      </w:r>
    </w:p>
    <w:p w14:paraId="19F4F2F0" w14:textId="77777777" w:rsidR="000479BA" w:rsidRPr="00EB6E3F" w:rsidRDefault="000479BA" w:rsidP="000479BA">
      <w:pPr>
        <w:pStyle w:val="ppCode"/>
        <w:rPr>
          <w:color w:val="FF0000"/>
        </w:rPr>
      </w:pPr>
      <w:r w:rsidRPr="00EB6E3F">
        <w:rPr>
          <w:color w:val="FF0000"/>
        </w:rPr>
        <w:t xml:space="preserve">        new XElement("subgroup", new XAttribute("hint-weight", 15),</w:t>
      </w:r>
    </w:p>
    <w:p w14:paraId="6518AFA3" w14:textId="77777777" w:rsidR="000479BA" w:rsidRPr="00EB6E3F" w:rsidRDefault="000479BA" w:rsidP="000479BA">
      <w:pPr>
        <w:pStyle w:val="ppCode"/>
        <w:rPr>
          <w:color w:val="FF0000"/>
        </w:rPr>
      </w:pPr>
      <w:r w:rsidRPr="00EB6E3F">
        <w:rPr>
          <w:color w:val="FF0000"/>
        </w:rPr>
        <w:t xml:space="preserve">            new XElement("image", new XAttribute("placement", "inline"), new XAttribute("src", "Assets/StoreLogo.png"))</w:t>
      </w:r>
    </w:p>
    <w:p w14:paraId="7F16E0DE" w14:textId="77777777" w:rsidR="000479BA" w:rsidRPr="00EB6E3F" w:rsidRDefault="000479BA" w:rsidP="000479BA">
      <w:pPr>
        <w:pStyle w:val="ppCode"/>
        <w:rPr>
          <w:color w:val="FF0000"/>
        </w:rPr>
      </w:pPr>
      <w:r w:rsidRPr="00EB6E3F">
        <w:rPr>
          <w:color w:val="FF0000"/>
        </w:rPr>
        <w:t xml:space="preserve">        )</w:t>
      </w:r>
    </w:p>
    <w:p w14:paraId="2BBDB0FE" w14:textId="77777777" w:rsidR="000479BA" w:rsidRPr="00EB6E3F" w:rsidRDefault="000479BA" w:rsidP="000479BA">
      <w:pPr>
        <w:pStyle w:val="ppCode"/>
        <w:rPr>
          <w:color w:val="FF0000"/>
        </w:rPr>
      </w:pPr>
      <w:r w:rsidRPr="00EB6E3F">
        <w:rPr>
          <w:color w:val="FF0000"/>
        </w:rPr>
        <w:t xml:space="preserve">    )</w:t>
      </w:r>
    </w:p>
    <w:p w14:paraId="273BBBFE" w14:textId="77777777" w:rsidR="000479BA" w:rsidRDefault="000479BA" w:rsidP="000479BA">
      <w:pPr>
        <w:pStyle w:val="ppCode"/>
        <w:rPr>
          <w:color w:val="FF0000"/>
        </w:rPr>
      </w:pPr>
      <w:r w:rsidRPr="00EB6E3F">
        <w:rPr>
          <w:color w:val="FF0000"/>
        </w:rPr>
        <w:t xml:space="preserve">), </w:t>
      </w:r>
    </w:p>
    <w:p w14:paraId="39A7D032" w14:textId="77777777" w:rsidR="000479BA" w:rsidRPr="00EB6E3F" w:rsidRDefault="000479BA" w:rsidP="000479BA">
      <w:pPr>
        <w:pStyle w:val="ppCode"/>
        <w:rPr>
          <w:color w:val="FF0000"/>
        </w:rPr>
      </w:pPr>
    </w:p>
    <w:p w14:paraId="75EAEE98" w14:textId="77777777" w:rsidR="000479BA" w:rsidRPr="00EB6E3F" w:rsidRDefault="000479BA" w:rsidP="000479BA">
      <w:pPr>
        <w:pStyle w:val="ppCode"/>
        <w:rPr>
          <w:color w:val="FF0000"/>
        </w:rPr>
      </w:pPr>
      <w:r w:rsidRPr="00EB6E3F">
        <w:rPr>
          <w:color w:val="FF0000"/>
        </w:rPr>
        <w:t>//Large Tile</w:t>
      </w:r>
    </w:p>
    <w:p w14:paraId="50D034A7" w14:textId="77777777" w:rsidR="000479BA" w:rsidRPr="00EB6E3F" w:rsidRDefault="000479BA" w:rsidP="000479BA">
      <w:pPr>
        <w:pStyle w:val="ppCode"/>
        <w:rPr>
          <w:color w:val="FF0000"/>
        </w:rPr>
      </w:pPr>
      <w:r w:rsidRPr="00EB6E3F">
        <w:rPr>
          <w:color w:val="FF0000"/>
        </w:rPr>
        <w:t>new XElement("binding", new XAttribute("branding", primaryTile.branding), new XAttribute("displayName", primaryTile.appName), new XAttribute("template", "TileLarge"),</w:t>
      </w:r>
    </w:p>
    <w:p w14:paraId="5E80D930" w14:textId="77777777" w:rsidR="000479BA" w:rsidRPr="00EB6E3F" w:rsidRDefault="000479BA" w:rsidP="000479BA">
      <w:pPr>
        <w:pStyle w:val="ppCode"/>
        <w:rPr>
          <w:color w:val="FF0000"/>
        </w:rPr>
      </w:pPr>
      <w:r w:rsidRPr="00EB6E3F">
        <w:rPr>
          <w:color w:val="FF0000"/>
        </w:rPr>
        <w:t xml:space="preserve">    new XElement("group",</w:t>
      </w:r>
    </w:p>
    <w:p w14:paraId="1018DD35" w14:textId="77777777" w:rsidR="000479BA" w:rsidRPr="00EB6E3F" w:rsidRDefault="000479BA" w:rsidP="000479BA">
      <w:pPr>
        <w:pStyle w:val="ppCode"/>
        <w:rPr>
          <w:color w:val="FF0000"/>
        </w:rPr>
      </w:pPr>
      <w:r w:rsidRPr="00EB6E3F">
        <w:rPr>
          <w:color w:val="FF0000"/>
        </w:rPr>
        <w:t xml:space="preserve">        new XElement("subgroup",</w:t>
      </w:r>
    </w:p>
    <w:p w14:paraId="24EAFAC5" w14:textId="77777777" w:rsidR="000479BA" w:rsidRPr="00EB6E3F" w:rsidRDefault="000479BA" w:rsidP="000479BA">
      <w:pPr>
        <w:pStyle w:val="ppCode"/>
        <w:rPr>
          <w:color w:val="FF0000"/>
        </w:rPr>
      </w:pPr>
      <w:r w:rsidRPr="00EB6E3F">
        <w:rPr>
          <w:color w:val="FF0000"/>
        </w:rPr>
        <w:t xml:space="preserve">            new XElement("text", primaryTile.time, new XAttribute("hint-style", "caption")),</w:t>
      </w:r>
    </w:p>
    <w:p w14:paraId="65A31A1A" w14:textId="77777777" w:rsidR="000479BA" w:rsidRPr="00EB6E3F" w:rsidRDefault="000479BA" w:rsidP="000479BA">
      <w:pPr>
        <w:pStyle w:val="ppCode"/>
        <w:rPr>
          <w:color w:val="FF0000"/>
        </w:rPr>
      </w:pPr>
      <w:r w:rsidRPr="00EB6E3F">
        <w:rPr>
          <w:color w:val="FF0000"/>
        </w:rPr>
        <w:t xml:space="preserve">            new XElement("text", primaryTile.message, new XAttribute("hint-style", "captionsubtle"), new XAttribute("hint-wrap", true), new XAttribute("hint-maxLines", 3))</w:t>
      </w:r>
    </w:p>
    <w:p w14:paraId="3D2D3CAD" w14:textId="77777777" w:rsidR="000479BA" w:rsidRDefault="000479BA" w:rsidP="000479BA">
      <w:pPr>
        <w:pStyle w:val="ppCode"/>
        <w:rPr>
          <w:color w:val="FF0000"/>
        </w:rPr>
      </w:pPr>
      <w:r w:rsidRPr="00EB6E3F">
        <w:rPr>
          <w:color w:val="FF0000"/>
        </w:rPr>
        <w:t xml:space="preserve">        ),</w:t>
      </w:r>
    </w:p>
    <w:p w14:paraId="0B7D7B8A" w14:textId="77777777" w:rsidR="000479BA" w:rsidRPr="00EB6E3F" w:rsidRDefault="000479BA" w:rsidP="000479BA">
      <w:pPr>
        <w:pStyle w:val="ppCode"/>
        <w:rPr>
          <w:color w:val="FF0000"/>
        </w:rPr>
      </w:pPr>
      <w:r>
        <w:rPr>
          <w:color w:val="FF0000"/>
        </w:rPr>
        <w:t xml:space="preserve">            </w:t>
      </w:r>
      <w:r w:rsidRPr="00EB6E3F">
        <w:rPr>
          <w:color w:val="FF0000"/>
        </w:rPr>
        <w:t>new XElement("text", primaryTile.message</w:t>
      </w:r>
      <w:r>
        <w:rPr>
          <w:color w:val="FF0000"/>
        </w:rPr>
        <w:t>2</w:t>
      </w:r>
      <w:r w:rsidRPr="00EB6E3F">
        <w:rPr>
          <w:color w:val="FF0000"/>
        </w:rPr>
        <w:t>, new XAttribute("hint-style", "captionsubtle"), new XAttribute("hint-wrap", true), new XAttribute("hint-maxLines", 3))</w:t>
      </w:r>
    </w:p>
    <w:p w14:paraId="67F90392" w14:textId="77777777" w:rsidR="000479BA" w:rsidRPr="009F6DC7" w:rsidRDefault="000479BA" w:rsidP="000479BA">
      <w:pPr>
        <w:pStyle w:val="ppCode"/>
        <w:rPr>
          <w:color w:val="FF0000"/>
        </w:rPr>
      </w:pPr>
      <w:r w:rsidRPr="009F6DC7">
        <w:rPr>
          <w:color w:val="FF0000"/>
        </w:rPr>
        <w:t xml:space="preserve">        ),</w:t>
      </w:r>
    </w:p>
    <w:p w14:paraId="570AD8D8" w14:textId="77777777" w:rsidR="000479BA" w:rsidRPr="00EB6E3F" w:rsidRDefault="000479BA" w:rsidP="000479BA">
      <w:pPr>
        <w:pStyle w:val="ppCode"/>
        <w:rPr>
          <w:color w:val="FF0000"/>
        </w:rPr>
      </w:pPr>
      <w:r w:rsidRPr="00EB6E3F">
        <w:rPr>
          <w:color w:val="FF0000"/>
        </w:rPr>
        <w:t xml:space="preserve">        new XElement("subgroup", new XAttribute("hint-weight", 15),</w:t>
      </w:r>
    </w:p>
    <w:p w14:paraId="562DCA62" w14:textId="77777777" w:rsidR="000479BA" w:rsidRPr="00EB6E3F" w:rsidRDefault="000479BA" w:rsidP="000479BA">
      <w:pPr>
        <w:pStyle w:val="ppCode"/>
        <w:rPr>
          <w:color w:val="FF0000"/>
        </w:rPr>
      </w:pPr>
      <w:r w:rsidRPr="00EB6E3F">
        <w:rPr>
          <w:color w:val="FF0000"/>
        </w:rPr>
        <w:t xml:space="preserve">            new XElement("image", new XAttribute("placement", "inline"), new XAttribute("src", "Assets/StoreLogo.png"))</w:t>
      </w:r>
    </w:p>
    <w:p w14:paraId="35B9EB5E" w14:textId="77777777" w:rsidR="000479BA" w:rsidRPr="00EB6E3F" w:rsidRDefault="000479BA" w:rsidP="000479BA">
      <w:pPr>
        <w:pStyle w:val="ppCode"/>
        <w:rPr>
          <w:color w:val="FF0000"/>
        </w:rPr>
      </w:pPr>
      <w:r w:rsidRPr="00EB6E3F">
        <w:rPr>
          <w:color w:val="FF0000"/>
        </w:rPr>
        <w:t xml:space="preserve">        )</w:t>
      </w:r>
    </w:p>
    <w:p w14:paraId="38873FDA" w14:textId="77777777" w:rsidR="000479BA" w:rsidRPr="00EB6E3F" w:rsidRDefault="000479BA" w:rsidP="000479BA">
      <w:pPr>
        <w:pStyle w:val="ppCode"/>
        <w:rPr>
          <w:color w:val="FF0000"/>
        </w:rPr>
      </w:pPr>
      <w:r w:rsidRPr="00EB6E3F">
        <w:rPr>
          <w:color w:val="FF0000"/>
        </w:rPr>
        <w:t xml:space="preserve">    )</w:t>
      </w:r>
    </w:p>
    <w:p w14:paraId="37A96BB5" w14:textId="77777777" w:rsidR="000479BA" w:rsidRPr="00EB6E3F" w:rsidRDefault="000479BA" w:rsidP="000479BA">
      <w:pPr>
        <w:pStyle w:val="ppCode"/>
        <w:rPr>
          <w:color w:val="FF0000"/>
        </w:rPr>
      </w:pPr>
      <w:r w:rsidRPr="00EB6E3F">
        <w:rPr>
          <w:color w:val="FF0000"/>
        </w:rPr>
        <w:t>)</w:t>
      </w:r>
    </w:p>
    <w:p w14:paraId="7995CC9A" w14:textId="77777777" w:rsidR="000479BA" w:rsidRDefault="000479BA" w:rsidP="000479BA">
      <w:pPr>
        <w:pStyle w:val="ppNote"/>
      </w:pPr>
      <w:r>
        <w:rPr>
          <w:b/>
        </w:rPr>
        <w:t xml:space="preserve">Note: </w:t>
      </w:r>
      <w:r>
        <w:t>To display wide and large Live Tiles, you must have a WideLogo and Square310x310Logo assets defined in your app manifest. We added these assets in Exercise 1.</w:t>
      </w:r>
    </w:p>
    <w:p w14:paraId="02D72596" w14:textId="0156B7EE" w:rsidR="000479BA" w:rsidRDefault="000479BA" w:rsidP="000479BA">
      <w:pPr>
        <w:pStyle w:val="Step"/>
        <w:numPr>
          <w:ilvl w:val="0"/>
          <w:numId w:val="10"/>
        </w:numPr>
      </w:pPr>
      <w:r>
        <w:t xml:space="preserve">Build and run your app. </w:t>
      </w:r>
      <w:r w:rsidR="00701937">
        <w:t xml:space="preserve">Click the Update Primary Tile button. </w:t>
      </w:r>
      <w:r>
        <w:t xml:space="preserve">Pin the primary tile and resize it to </w:t>
      </w:r>
      <w:r w:rsidRPr="00EB6E3F">
        <w:rPr>
          <w:b/>
        </w:rPr>
        <w:t>Wide</w:t>
      </w:r>
      <w:r>
        <w:t xml:space="preserve"> and </w:t>
      </w:r>
      <w:r w:rsidRPr="00EB6E3F">
        <w:rPr>
          <w:b/>
        </w:rPr>
        <w:t>Large</w:t>
      </w:r>
      <w:r>
        <w:t xml:space="preserve"> sizes. Notice that while both have the ability to display </w:t>
      </w:r>
      <w:r w:rsidRPr="00D50B36">
        <w:rPr>
          <w:b/>
        </w:rPr>
        <w:t>message</w:t>
      </w:r>
      <w:r>
        <w:t xml:space="preserve"> and </w:t>
      </w:r>
      <w:r w:rsidRPr="00D50B36">
        <w:rPr>
          <w:b/>
        </w:rPr>
        <w:t>message2</w:t>
      </w:r>
      <w:r>
        <w:t>, the large tile is more likely to have room to display it.</w:t>
      </w:r>
    </w:p>
    <w:p w14:paraId="12C9A5DD" w14:textId="77777777" w:rsidR="000479BA" w:rsidRDefault="000479BA" w:rsidP="000479BA">
      <w:pPr>
        <w:pStyle w:val="Step"/>
        <w:keepNext/>
        <w:numPr>
          <w:ilvl w:val="0"/>
          <w:numId w:val="0"/>
        </w:numPr>
        <w:ind w:left="720"/>
      </w:pPr>
      <w:r>
        <w:rPr>
          <w:noProof/>
        </w:rPr>
        <w:lastRenderedPageBreak/>
        <w:drawing>
          <wp:inline distT="0" distB="0" distL="0" distR="0" wp14:anchorId="3733339E" wp14:editId="425015A8">
            <wp:extent cx="2080764" cy="2085154"/>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9">
                      <a:extLst>
                        <a:ext uri="{28A0092B-C50C-407E-A947-70E740481C1C}">
                          <a14:useLocalDpi xmlns:a14="http://schemas.microsoft.com/office/drawing/2010/main" val="0"/>
                        </a:ext>
                      </a:extLst>
                    </a:blip>
                    <a:stretch>
                      <a:fillRect/>
                    </a:stretch>
                  </pic:blipFill>
                  <pic:spPr>
                    <a:xfrm>
                      <a:off x="0" y="0"/>
                      <a:ext cx="2080764" cy="2085154"/>
                    </a:xfrm>
                    <a:prstGeom prst="rect">
                      <a:avLst/>
                    </a:prstGeom>
                  </pic:spPr>
                </pic:pic>
              </a:graphicData>
            </a:graphic>
          </wp:inline>
        </w:drawing>
      </w:r>
    </w:p>
    <w:p w14:paraId="5CECD5DE" w14:textId="77777777" w:rsidR="000479BA" w:rsidRDefault="000479BA" w:rsidP="000479BA">
      <w:pPr>
        <w:pStyle w:val="ppFigureNumberIndent3"/>
      </w:pPr>
      <w:r>
        <w:t xml:space="preserve">Figure </w:t>
      </w:r>
      <w:r w:rsidR="00955113">
        <w:fldChar w:fldCharType="begin"/>
      </w:r>
      <w:r w:rsidR="00955113">
        <w:instrText xml:space="preserve"> SEQ Figure \* ARA</w:instrText>
      </w:r>
      <w:r w:rsidR="00955113">
        <w:instrText xml:space="preserve">BIC </w:instrText>
      </w:r>
      <w:r w:rsidR="00955113">
        <w:fldChar w:fldCharType="separate"/>
      </w:r>
      <w:r w:rsidR="00682BAD">
        <w:rPr>
          <w:noProof/>
        </w:rPr>
        <w:t>11</w:t>
      </w:r>
      <w:r w:rsidR="00955113">
        <w:rPr>
          <w:noProof/>
        </w:rPr>
        <w:fldChar w:fldCharType="end"/>
      </w:r>
    </w:p>
    <w:p w14:paraId="04D59A8A" w14:textId="77777777" w:rsidR="000479BA" w:rsidRDefault="000479BA" w:rsidP="000479BA">
      <w:pPr>
        <w:pStyle w:val="ppFigureCaptionIndent3"/>
      </w:pPr>
      <w:r>
        <w:t>The wide Live Tile.</w:t>
      </w:r>
    </w:p>
    <w:p w14:paraId="11966166" w14:textId="77777777" w:rsidR="000479BA" w:rsidRDefault="000479BA" w:rsidP="000479BA">
      <w:pPr>
        <w:pStyle w:val="Step"/>
        <w:keepNext/>
        <w:numPr>
          <w:ilvl w:val="0"/>
          <w:numId w:val="0"/>
        </w:numPr>
        <w:ind w:left="720"/>
      </w:pPr>
      <w:r>
        <w:rPr>
          <w:noProof/>
        </w:rPr>
        <w:drawing>
          <wp:inline distT="0" distB="0" distL="0" distR="0" wp14:anchorId="155B9F08" wp14:editId="76F0B6F1">
            <wp:extent cx="2154555" cy="2906869"/>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0">
                      <a:extLst>
                        <a:ext uri="{28A0092B-C50C-407E-A947-70E740481C1C}">
                          <a14:useLocalDpi xmlns:a14="http://schemas.microsoft.com/office/drawing/2010/main" val="0"/>
                        </a:ext>
                      </a:extLst>
                    </a:blip>
                    <a:stretch>
                      <a:fillRect/>
                    </a:stretch>
                  </pic:blipFill>
                  <pic:spPr>
                    <a:xfrm>
                      <a:off x="0" y="0"/>
                      <a:ext cx="2159242" cy="2913193"/>
                    </a:xfrm>
                    <a:prstGeom prst="rect">
                      <a:avLst/>
                    </a:prstGeom>
                  </pic:spPr>
                </pic:pic>
              </a:graphicData>
            </a:graphic>
          </wp:inline>
        </w:drawing>
      </w:r>
    </w:p>
    <w:p w14:paraId="5123418C" w14:textId="77777777" w:rsidR="000479BA" w:rsidRDefault="000479BA" w:rsidP="000479BA">
      <w:pPr>
        <w:pStyle w:val="ppFigureNumberIndent3"/>
      </w:pPr>
      <w:r>
        <w:t xml:space="preserve">Figure </w:t>
      </w:r>
      <w:r w:rsidR="00955113">
        <w:fldChar w:fldCharType="begin"/>
      </w:r>
      <w:r w:rsidR="00955113">
        <w:instrText xml:space="preserve"> SEQ Figure \* ARABIC </w:instrText>
      </w:r>
      <w:r w:rsidR="00955113">
        <w:fldChar w:fldCharType="separate"/>
      </w:r>
      <w:r w:rsidR="00682BAD">
        <w:rPr>
          <w:noProof/>
        </w:rPr>
        <w:t>12</w:t>
      </w:r>
      <w:r w:rsidR="00955113">
        <w:rPr>
          <w:noProof/>
        </w:rPr>
        <w:fldChar w:fldCharType="end"/>
      </w:r>
    </w:p>
    <w:p w14:paraId="50967A3D" w14:textId="77777777" w:rsidR="000479BA" w:rsidRDefault="000479BA" w:rsidP="000479BA">
      <w:pPr>
        <w:pStyle w:val="ppFigureCaptionIndent3"/>
      </w:pPr>
      <w:r>
        <w:t>The large Live Tile has room to display the most content.</w:t>
      </w:r>
    </w:p>
    <w:p w14:paraId="37DC62F5" w14:textId="1D70AF61" w:rsidR="000479BA" w:rsidRDefault="000479BA" w:rsidP="000479BA">
      <w:pPr>
        <w:pStyle w:val="ppNote"/>
      </w:pPr>
      <w:r>
        <w:rPr>
          <w:b/>
        </w:rPr>
        <w:t>Note:</w:t>
      </w:r>
      <w:r>
        <w:t xml:space="preserve"> Large tiles are not available on</w:t>
      </w:r>
      <w:r w:rsidR="00701937">
        <w:t xml:space="preserve"> devices running</w:t>
      </w:r>
      <w:r>
        <w:t xml:space="preserve"> </w:t>
      </w:r>
      <w:r w:rsidR="00701937">
        <w:t xml:space="preserve">Windows 10 </w:t>
      </w:r>
      <w:r>
        <w:t>Mobile.</w:t>
      </w:r>
    </w:p>
    <w:p w14:paraId="1CCD20F4" w14:textId="77777777" w:rsidR="000479BA" w:rsidRPr="001217D6" w:rsidRDefault="000479BA" w:rsidP="000479BA">
      <w:pPr>
        <w:pStyle w:val="Step"/>
        <w:numPr>
          <w:ilvl w:val="0"/>
          <w:numId w:val="10"/>
        </w:numPr>
      </w:pPr>
      <w:r>
        <w:t>Stop debugging and return to Visual Studio.</w:t>
      </w:r>
    </w:p>
    <w:p w14:paraId="04760337" w14:textId="77777777" w:rsidR="000479BA" w:rsidRDefault="000479BA" w:rsidP="000479BA">
      <w:pPr>
        <w:pStyle w:val="ppListEnd"/>
      </w:pPr>
    </w:p>
    <w:p w14:paraId="533E4C61" w14:textId="770C9F27" w:rsidR="00A33A48" w:rsidRDefault="00A33A48" w:rsidP="00A33A48">
      <w:pPr>
        <w:pStyle w:val="ppTopic"/>
      </w:pPr>
      <w:bookmarkStart w:id="26" w:name="_Toc431289146"/>
      <w:r>
        <w:t>Exercise 3: Interactive Toast</w:t>
      </w:r>
      <w:bookmarkEnd w:id="26"/>
    </w:p>
    <w:p w14:paraId="31CD0461" w14:textId="77777777" w:rsidR="00F4464C" w:rsidRDefault="00631191" w:rsidP="00A33A48">
      <w:pPr>
        <w:pStyle w:val="ppBodyText"/>
      </w:pPr>
      <w:r>
        <w:lastRenderedPageBreak/>
        <w:t xml:space="preserve">In addition to adaptive tiles, interactive and adaptive toast are new in Windows 10. Toast notifications can include content, inline images, and actions </w:t>
      </w:r>
      <w:r w:rsidR="00B631CA">
        <w:t xml:space="preserve">for user input. Foreground actions </w:t>
      </w:r>
      <w:r w:rsidR="00F4464C">
        <w:t>open</w:t>
      </w:r>
      <w:r w:rsidR="00B631CA">
        <w:t xml:space="preserve"> the app </w:t>
      </w:r>
      <w:r w:rsidR="00F4464C">
        <w:t xml:space="preserve">to complete a task, </w:t>
      </w:r>
      <w:r w:rsidR="00B631CA">
        <w:t xml:space="preserve">while background actions </w:t>
      </w:r>
      <w:r w:rsidR="00F4464C">
        <w:t>are handled without needing to launch the app</w:t>
      </w:r>
      <w:r w:rsidR="00B631CA">
        <w:t xml:space="preserve">. </w:t>
      </w:r>
    </w:p>
    <w:p w14:paraId="1804F471" w14:textId="0B0F1240" w:rsidR="00A33A48" w:rsidRDefault="00B631CA" w:rsidP="00A33A48">
      <w:pPr>
        <w:pStyle w:val="ppBodyText"/>
      </w:pPr>
      <w:r>
        <w:t>In this exercise</w:t>
      </w:r>
      <w:r w:rsidR="00631191">
        <w:t xml:space="preserve">, you will create a toast </w:t>
      </w:r>
      <w:r>
        <w:t xml:space="preserve">with action buttons </w:t>
      </w:r>
      <w:r w:rsidR="00631191">
        <w:t>that</w:t>
      </w:r>
      <w:r w:rsidR="00F4464C">
        <w:t xml:space="preserve"> will</w:t>
      </w:r>
      <w:r w:rsidR="00631191">
        <w:t xml:space="preserve"> </w:t>
      </w:r>
      <w:r>
        <w:t xml:space="preserve">update data in your app via a background task. The app will contain a mock to-do item consisting of a checkbox and description. The toast will allow you to mark the item as completed or not completed, which will become visible </w:t>
      </w:r>
      <w:r w:rsidR="00F4464C">
        <w:t>when you refresh</w:t>
      </w:r>
      <w:r>
        <w:t xml:space="preserve"> the app main page.</w:t>
      </w:r>
    </w:p>
    <w:p w14:paraId="55B9F396" w14:textId="430AFD43" w:rsidR="003C1464" w:rsidRDefault="00A33A48" w:rsidP="003C1464">
      <w:pPr>
        <w:pStyle w:val="ppProcedureStart"/>
      </w:pPr>
      <w:bookmarkStart w:id="27" w:name="_Toc431289147"/>
      <w:r>
        <w:t xml:space="preserve">Task 1 – </w:t>
      </w:r>
      <w:r w:rsidR="00B631CA">
        <w:t>Create the toast service</w:t>
      </w:r>
      <w:bookmarkEnd w:id="27"/>
    </w:p>
    <w:p w14:paraId="4EB8B7FC" w14:textId="0A9D43E7" w:rsidR="003C1464" w:rsidRDefault="00F4464C" w:rsidP="003C1464">
      <w:pPr>
        <w:pStyle w:val="ppBodyText"/>
      </w:pPr>
      <w:r>
        <w:t xml:space="preserve">Toast XML is built similarly to the Tile XML you created in the previous exercise. </w:t>
      </w:r>
      <w:r w:rsidR="00B631CA">
        <w:t>We will create a service class to create the XML for the toast notifications</w:t>
      </w:r>
      <w:r w:rsidR="00D76272">
        <w:t xml:space="preserve"> and call it from the MainPage code-behind</w:t>
      </w:r>
      <w:r w:rsidR="00B631CA">
        <w:t xml:space="preserve">. </w:t>
      </w:r>
    </w:p>
    <w:p w14:paraId="1F772427" w14:textId="25A09EAE" w:rsidR="003C1464" w:rsidRDefault="003C1464" w:rsidP="003C1464">
      <w:pPr>
        <w:pStyle w:val="Step"/>
        <w:numPr>
          <w:ilvl w:val="0"/>
          <w:numId w:val="18"/>
        </w:numPr>
      </w:pPr>
      <w:r>
        <w:t xml:space="preserve">Right-click on the </w:t>
      </w:r>
      <w:r w:rsidR="00B631CA" w:rsidRPr="00B631CA">
        <w:rPr>
          <w:b/>
        </w:rPr>
        <w:t>Services</w:t>
      </w:r>
      <w:r w:rsidR="00B631CA">
        <w:t xml:space="preserve"> folder and choose</w:t>
      </w:r>
      <w:r>
        <w:t xml:space="preserve"> </w:t>
      </w:r>
      <w:r w:rsidR="00B631CA" w:rsidRPr="00B631CA">
        <w:rPr>
          <w:b/>
        </w:rPr>
        <w:t>Add &gt; Class</w:t>
      </w:r>
      <w:r>
        <w:t>.</w:t>
      </w:r>
      <w:r w:rsidR="00B631CA">
        <w:t xml:space="preserve"> Name the class </w:t>
      </w:r>
      <w:r w:rsidR="00B631CA" w:rsidRPr="00B631CA">
        <w:rPr>
          <w:b/>
        </w:rPr>
        <w:t>ToastService.cs</w:t>
      </w:r>
      <w:r w:rsidR="00B631CA">
        <w:t>.</w:t>
      </w:r>
    </w:p>
    <w:p w14:paraId="1DF44484" w14:textId="7378A5DE" w:rsidR="00B631CA" w:rsidRDefault="00B631CA" w:rsidP="003C1464">
      <w:pPr>
        <w:pStyle w:val="Step"/>
        <w:numPr>
          <w:ilvl w:val="0"/>
          <w:numId w:val="18"/>
        </w:numPr>
      </w:pPr>
      <w:r>
        <w:t xml:space="preserve">Make the class both </w:t>
      </w:r>
      <w:r w:rsidRPr="00B631CA">
        <w:rPr>
          <w:b/>
        </w:rPr>
        <w:t>public</w:t>
      </w:r>
      <w:r>
        <w:t xml:space="preserve"> and </w:t>
      </w:r>
      <w:r w:rsidRPr="00B631CA">
        <w:rPr>
          <w:b/>
        </w:rPr>
        <w:t>static</w:t>
      </w:r>
      <w:r>
        <w:t xml:space="preserve">, and add the namespaces </w:t>
      </w:r>
      <w:r w:rsidRPr="00B631CA">
        <w:rPr>
          <w:b/>
        </w:rPr>
        <w:t>System.Xml.Linq</w:t>
      </w:r>
      <w:r>
        <w:t xml:space="preserve"> and </w:t>
      </w:r>
      <w:r w:rsidRPr="00B631CA">
        <w:rPr>
          <w:b/>
        </w:rPr>
        <w:t>Windows.Data.Xml.Dom</w:t>
      </w:r>
      <w:r>
        <w:t>.</w:t>
      </w:r>
    </w:p>
    <w:p w14:paraId="2C2C4592" w14:textId="6CFD21C4" w:rsidR="00B631CA" w:rsidRDefault="00B631CA" w:rsidP="00B631CA">
      <w:pPr>
        <w:pStyle w:val="ppCodeLanguage"/>
      </w:pPr>
      <w:r>
        <w:t>C#</w:t>
      </w:r>
    </w:p>
    <w:p w14:paraId="2D2D8665" w14:textId="77777777" w:rsidR="00B631CA" w:rsidRPr="00B631CA" w:rsidRDefault="00B631CA" w:rsidP="00B631CA">
      <w:pPr>
        <w:pStyle w:val="ppCode"/>
        <w:rPr>
          <w:color w:val="FF0000"/>
        </w:rPr>
      </w:pPr>
      <w:r w:rsidRPr="00B631CA">
        <w:rPr>
          <w:color w:val="FF0000"/>
        </w:rPr>
        <w:t>using System.Xml.Linq;</w:t>
      </w:r>
    </w:p>
    <w:p w14:paraId="4689AF1A" w14:textId="77777777" w:rsidR="00B631CA" w:rsidRPr="00B631CA" w:rsidRDefault="00B631CA" w:rsidP="00B631CA">
      <w:pPr>
        <w:pStyle w:val="ppCode"/>
        <w:rPr>
          <w:color w:val="FF0000"/>
        </w:rPr>
      </w:pPr>
      <w:r w:rsidRPr="00B631CA">
        <w:rPr>
          <w:color w:val="FF0000"/>
        </w:rPr>
        <w:t>using Windows.Data.Xml.Dom;</w:t>
      </w:r>
    </w:p>
    <w:p w14:paraId="2B0F4D31" w14:textId="77777777" w:rsidR="00B631CA" w:rsidRDefault="00B631CA" w:rsidP="00B631CA">
      <w:pPr>
        <w:pStyle w:val="ppCode"/>
      </w:pPr>
    </w:p>
    <w:p w14:paraId="051114FD" w14:textId="77777777" w:rsidR="00B631CA" w:rsidRDefault="00B631CA" w:rsidP="00B631CA">
      <w:pPr>
        <w:pStyle w:val="ppCode"/>
      </w:pPr>
      <w:r>
        <w:t>namespace TilesAndNotifications.Services</w:t>
      </w:r>
    </w:p>
    <w:p w14:paraId="7B5EEC9F" w14:textId="77777777" w:rsidR="00B631CA" w:rsidRDefault="00B631CA" w:rsidP="00B631CA">
      <w:pPr>
        <w:pStyle w:val="ppCode"/>
      </w:pPr>
      <w:r>
        <w:t>{</w:t>
      </w:r>
    </w:p>
    <w:p w14:paraId="738C6B4B" w14:textId="03A8913E" w:rsidR="00B631CA" w:rsidRPr="00B631CA" w:rsidRDefault="00B631CA" w:rsidP="00B631CA">
      <w:pPr>
        <w:pStyle w:val="ppCode"/>
      </w:pPr>
      <w:r>
        <w:t xml:space="preserve">    </w:t>
      </w:r>
      <w:r w:rsidRPr="00B631CA">
        <w:rPr>
          <w:color w:val="FF0000"/>
        </w:rPr>
        <w:t xml:space="preserve">public static </w:t>
      </w:r>
      <w:r>
        <w:t>class ToastService</w:t>
      </w:r>
    </w:p>
    <w:p w14:paraId="195AE2BA" w14:textId="47539164" w:rsidR="003C1464" w:rsidRDefault="00B631CA" w:rsidP="00B631CA">
      <w:pPr>
        <w:pStyle w:val="Step"/>
      </w:pPr>
      <w:r>
        <w:t xml:space="preserve">Add the </w:t>
      </w:r>
      <w:r w:rsidRPr="00C00E5C">
        <w:rPr>
          <w:b/>
        </w:rPr>
        <w:t>CreateToast()</w:t>
      </w:r>
      <w:r>
        <w:t xml:space="preserve"> function to build and load the XmlDocument.</w:t>
      </w:r>
    </w:p>
    <w:p w14:paraId="163D4382" w14:textId="7852F224" w:rsidR="00B631CA" w:rsidRDefault="00B631CA" w:rsidP="00B631CA">
      <w:pPr>
        <w:pStyle w:val="ppCodeLanguage"/>
      </w:pPr>
      <w:r>
        <w:t>C#</w:t>
      </w:r>
    </w:p>
    <w:p w14:paraId="0403315D" w14:textId="77777777" w:rsidR="00B631CA" w:rsidRDefault="00B631CA" w:rsidP="00B631CA">
      <w:pPr>
        <w:pStyle w:val="ppCode"/>
      </w:pPr>
      <w:r>
        <w:t>public static class ToastService</w:t>
      </w:r>
    </w:p>
    <w:p w14:paraId="09897283" w14:textId="53D26F2D" w:rsidR="00B631CA" w:rsidRDefault="00B631CA" w:rsidP="00B631CA">
      <w:pPr>
        <w:pStyle w:val="ppCode"/>
      </w:pPr>
      <w:r>
        <w:t>{</w:t>
      </w:r>
    </w:p>
    <w:p w14:paraId="78FAC821" w14:textId="57449E3A" w:rsidR="00B631CA" w:rsidRPr="00C00E5C" w:rsidRDefault="00B631CA" w:rsidP="00B631CA">
      <w:pPr>
        <w:pStyle w:val="ppCode"/>
        <w:rPr>
          <w:color w:val="FF0000"/>
        </w:rPr>
      </w:pPr>
      <w:r>
        <w:t xml:space="preserve">    </w:t>
      </w:r>
      <w:r w:rsidRPr="00C00E5C">
        <w:rPr>
          <w:color w:val="FF0000"/>
        </w:rPr>
        <w:t>public static XmlDocument CreateToast()</w:t>
      </w:r>
    </w:p>
    <w:p w14:paraId="47DC9133" w14:textId="386BB99F" w:rsidR="00B631CA" w:rsidRPr="00C00E5C" w:rsidRDefault="00B631CA" w:rsidP="00B631CA">
      <w:pPr>
        <w:pStyle w:val="ppCode"/>
        <w:rPr>
          <w:color w:val="FF0000"/>
        </w:rPr>
      </w:pPr>
      <w:r w:rsidRPr="00C00E5C">
        <w:rPr>
          <w:color w:val="FF0000"/>
        </w:rPr>
        <w:t xml:space="preserve">    {</w:t>
      </w:r>
    </w:p>
    <w:p w14:paraId="73BB2B10" w14:textId="26D3585A" w:rsidR="00B631CA" w:rsidRPr="00C00E5C" w:rsidRDefault="00B631CA" w:rsidP="00B631CA">
      <w:pPr>
        <w:pStyle w:val="ppCode"/>
        <w:rPr>
          <w:color w:val="FF0000"/>
        </w:rPr>
      </w:pPr>
      <w:r w:rsidRPr="00C00E5C">
        <w:rPr>
          <w:color w:val="FF0000"/>
        </w:rPr>
        <w:t xml:space="preserve">        var xDoc = new XDocument(</w:t>
      </w:r>
    </w:p>
    <w:p w14:paraId="6E700756" w14:textId="0E874006" w:rsidR="00B631CA" w:rsidRPr="00C00E5C" w:rsidRDefault="00B631CA" w:rsidP="00B631CA">
      <w:pPr>
        <w:pStyle w:val="ppCode"/>
        <w:rPr>
          <w:color w:val="FF0000"/>
        </w:rPr>
      </w:pPr>
      <w:r w:rsidRPr="00C00E5C">
        <w:rPr>
          <w:color w:val="FF0000"/>
        </w:rPr>
        <w:t xml:space="preserve">            new XElement("toast",</w:t>
      </w:r>
    </w:p>
    <w:p w14:paraId="5AD65844" w14:textId="1B074C82" w:rsidR="00B631CA" w:rsidRPr="00C00E5C" w:rsidRDefault="00B631CA" w:rsidP="00B631CA">
      <w:pPr>
        <w:pStyle w:val="ppCode"/>
        <w:rPr>
          <w:color w:val="FF0000"/>
        </w:rPr>
      </w:pPr>
      <w:r w:rsidRPr="00C00E5C">
        <w:rPr>
          <w:color w:val="FF0000"/>
        </w:rPr>
        <w:t xml:space="preserve">                new XElement("visual",</w:t>
      </w:r>
    </w:p>
    <w:p w14:paraId="6C050370" w14:textId="0FADC899" w:rsidR="00B631CA" w:rsidRPr="00C00E5C" w:rsidRDefault="00B631CA" w:rsidP="00B631CA">
      <w:pPr>
        <w:pStyle w:val="ppCode"/>
        <w:rPr>
          <w:color w:val="FF0000"/>
        </w:rPr>
      </w:pPr>
      <w:r w:rsidRPr="00C00E5C">
        <w:rPr>
          <w:color w:val="FF0000"/>
        </w:rPr>
        <w:t xml:space="preserve">                    new XElement("binding", new XAttribute("template", "ToastGeneric"),</w:t>
      </w:r>
    </w:p>
    <w:p w14:paraId="1761DE9E" w14:textId="1340414D" w:rsidR="00B631CA" w:rsidRPr="00C00E5C" w:rsidRDefault="00B631CA" w:rsidP="00B631CA">
      <w:pPr>
        <w:pStyle w:val="ppCode"/>
        <w:rPr>
          <w:color w:val="FF0000"/>
        </w:rPr>
      </w:pPr>
      <w:r w:rsidRPr="00C00E5C">
        <w:rPr>
          <w:color w:val="FF0000"/>
        </w:rPr>
        <w:t xml:space="preserve">                        new XElement("text", "To Do List"),</w:t>
      </w:r>
    </w:p>
    <w:p w14:paraId="20A621DA" w14:textId="1B587DB3" w:rsidR="00B631CA" w:rsidRPr="00C00E5C" w:rsidRDefault="00B631CA" w:rsidP="00B631CA">
      <w:pPr>
        <w:pStyle w:val="ppCode"/>
        <w:rPr>
          <w:color w:val="FF0000"/>
        </w:rPr>
      </w:pPr>
      <w:r w:rsidRPr="00C00E5C">
        <w:rPr>
          <w:color w:val="FF0000"/>
        </w:rPr>
        <w:t xml:space="preserve">                        new XElement("text", "Is the task complete?")</w:t>
      </w:r>
    </w:p>
    <w:p w14:paraId="206D627E" w14:textId="65DB1CC4" w:rsidR="00B631CA" w:rsidRPr="00C00E5C" w:rsidRDefault="00B631CA" w:rsidP="00B631CA">
      <w:pPr>
        <w:pStyle w:val="ppCode"/>
        <w:rPr>
          <w:color w:val="FF0000"/>
        </w:rPr>
      </w:pPr>
      <w:r w:rsidRPr="00C00E5C">
        <w:rPr>
          <w:color w:val="FF0000"/>
        </w:rPr>
        <w:t xml:space="preserve">                        ) // binding</w:t>
      </w:r>
    </w:p>
    <w:p w14:paraId="1F683B64" w14:textId="626FDC0C" w:rsidR="00B631CA" w:rsidRPr="00C00E5C" w:rsidRDefault="00B631CA" w:rsidP="00B631CA">
      <w:pPr>
        <w:pStyle w:val="ppCode"/>
        <w:rPr>
          <w:color w:val="FF0000"/>
        </w:rPr>
      </w:pPr>
      <w:r w:rsidRPr="00C00E5C">
        <w:rPr>
          <w:color w:val="FF0000"/>
        </w:rPr>
        <w:t xml:space="preserve">                    ), // visual</w:t>
      </w:r>
    </w:p>
    <w:p w14:paraId="7CBB26F8" w14:textId="249FE2C5" w:rsidR="00B631CA" w:rsidRPr="00C00E5C" w:rsidRDefault="00B631CA" w:rsidP="00B631CA">
      <w:pPr>
        <w:pStyle w:val="ppCode"/>
        <w:rPr>
          <w:color w:val="FF0000"/>
        </w:rPr>
      </w:pPr>
      <w:r w:rsidRPr="00C00E5C">
        <w:rPr>
          <w:color w:val="FF0000"/>
        </w:rPr>
        <w:t xml:space="preserve">                new XElement("actions",</w:t>
      </w:r>
    </w:p>
    <w:p w14:paraId="32D2E86A" w14:textId="2CC99EC8" w:rsidR="00B631CA" w:rsidRPr="00C00E5C" w:rsidRDefault="00B631CA" w:rsidP="00B631CA">
      <w:pPr>
        <w:pStyle w:val="ppCode"/>
        <w:rPr>
          <w:color w:val="FF0000"/>
        </w:rPr>
      </w:pPr>
      <w:r w:rsidRPr="00C00E5C">
        <w:rPr>
          <w:color w:val="FF0000"/>
        </w:rPr>
        <w:t xml:space="preserve">                    new XElement("action", new XAttribute("activationType", "background"),</w:t>
      </w:r>
    </w:p>
    <w:p w14:paraId="602AE8C6" w14:textId="3A5A36FB" w:rsidR="00B631CA" w:rsidRPr="00C00E5C" w:rsidRDefault="00B631CA" w:rsidP="00B631CA">
      <w:pPr>
        <w:pStyle w:val="ppCode"/>
        <w:rPr>
          <w:color w:val="FF0000"/>
        </w:rPr>
      </w:pPr>
      <w:r w:rsidRPr="00C00E5C">
        <w:rPr>
          <w:color w:val="FF0000"/>
        </w:rPr>
        <w:t xml:space="preserve">                        new XAttribute("content", "Yes"), new XAttribute("arguments", "yes")),</w:t>
      </w:r>
    </w:p>
    <w:p w14:paraId="6930CB98" w14:textId="306305F9" w:rsidR="00B631CA" w:rsidRPr="00C00E5C" w:rsidRDefault="00B631CA" w:rsidP="00B631CA">
      <w:pPr>
        <w:pStyle w:val="ppCode"/>
        <w:rPr>
          <w:color w:val="FF0000"/>
        </w:rPr>
      </w:pPr>
      <w:r w:rsidRPr="00C00E5C">
        <w:rPr>
          <w:color w:val="FF0000"/>
        </w:rPr>
        <w:lastRenderedPageBreak/>
        <w:t xml:space="preserve">                    new XElement("action", new XAttribute("activationType", "background"),</w:t>
      </w:r>
    </w:p>
    <w:p w14:paraId="0FFF73FE" w14:textId="3DFE1252" w:rsidR="00B631CA" w:rsidRPr="00C00E5C" w:rsidRDefault="00B631CA" w:rsidP="00B631CA">
      <w:pPr>
        <w:pStyle w:val="ppCode"/>
        <w:rPr>
          <w:color w:val="FF0000"/>
        </w:rPr>
      </w:pPr>
      <w:r w:rsidRPr="00C00E5C">
        <w:rPr>
          <w:color w:val="FF0000"/>
        </w:rPr>
        <w:t xml:space="preserve">                        new XAttribute("content", "No"), new XAttribute("arguments", "no"))</w:t>
      </w:r>
    </w:p>
    <w:p w14:paraId="56118EB8" w14:textId="5D91FBE6" w:rsidR="00B631CA" w:rsidRPr="00C00E5C" w:rsidRDefault="00B631CA" w:rsidP="00B631CA">
      <w:pPr>
        <w:pStyle w:val="ppCode"/>
        <w:rPr>
          <w:color w:val="FF0000"/>
        </w:rPr>
      </w:pPr>
      <w:r w:rsidRPr="00C00E5C">
        <w:rPr>
          <w:color w:val="FF0000"/>
        </w:rPr>
        <w:t xml:space="preserve">                    ) // actions</w:t>
      </w:r>
    </w:p>
    <w:p w14:paraId="7A9D1290" w14:textId="060B5FAD" w:rsidR="00B631CA" w:rsidRPr="00C00E5C" w:rsidRDefault="00B631CA" w:rsidP="00B631CA">
      <w:pPr>
        <w:pStyle w:val="ppCode"/>
        <w:rPr>
          <w:color w:val="FF0000"/>
        </w:rPr>
      </w:pPr>
      <w:r w:rsidRPr="00C00E5C">
        <w:rPr>
          <w:color w:val="FF0000"/>
        </w:rPr>
        <w:t xml:space="preserve">                )</w:t>
      </w:r>
    </w:p>
    <w:p w14:paraId="76DE29D3" w14:textId="37CCC604" w:rsidR="00B631CA" w:rsidRPr="00C00E5C" w:rsidRDefault="00B631CA" w:rsidP="00B631CA">
      <w:pPr>
        <w:pStyle w:val="ppCode"/>
        <w:rPr>
          <w:color w:val="FF0000"/>
        </w:rPr>
      </w:pPr>
      <w:r w:rsidRPr="00C00E5C">
        <w:rPr>
          <w:color w:val="FF0000"/>
        </w:rPr>
        <w:t xml:space="preserve">            );</w:t>
      </w:r>
    </w:p>
    <w:p w14:paraId="43F78C3F" w14:textId="77777777" w:rsidR="00B631CA" w:rsidRPr="00C00E5C" w:rsidRDefault="00B631CA" w:rsidP="00B631CA">
      <w:pPr>
        <w:pStyle w:val="ppCode"/>
        <w:rPr>
          <w:color w:val="FF0000"/>
        </w:rPr>
      </w:pPr>
    </w:p>
    <w:p w14:paraId="0ACC2BD3" w14:textId="1AF65B99" w:rsidR="00B631CA" w:rsidRPr="00C00E5C" w:rsidRDefault="00B631CA" w:rsidP="00B631CA">
      <w:pPr>
        <w:pStyle w:val="ppCode"/>
        <w:rPr>
          <w:color w:val="FF0000"/>
        </w:rPr>
      </w:pPr>
      <w:r w:rsidRPr="00C00E5C">
        <w:rPr>
          <w:color w:val="FF0000"/>
        </w:rPr>
        <w:t xml:space="preserve">        var xmlDoc = new XmlDocument();</w:t>
      </w:r>
    </w:p>
    <w:p w14:paraId="55B9F672" w14:textId="3668743F" w:rsidR="00B631CA" w:rsidRPr="00C00E5C" w:rsidRDefault="00B631CA" w:rsidP="00B631CA">
      <w:pPr>
        <w:pStyle w:val="ppCode"/>
        <w:rPr>
          <w:color w:val="FF0000"/>
        </w:rPr>
      </w:pPr>
      <w:r w:rsidRPr="00C00E5C">
        <w:rPr>
          <w:color w:val="FF0000"/>
        </w:rPr>
        <w:t xml:space="preserve">        xmlDoc.LoadXml(xDoc.ToString());</w:t>
      </w:r>
    </w:p>
    <w:p w14:paraId="5A30677A" w14:textId="2140FA20" w:rsidR="00B631CA" w:rsidRPr="00C00E5C" w:rsidRDefault="00B631CA" w:rsidP="00B631CA">
      <w:pPr>
        <w:pStyle w:val="ppCode"/>
        <w:rPr>
          <w:color w:val="FF0000"/>
        </w:rPr>
      </w:pPr>
      <w:r w:rsidRPr="00C00E5C">
        <w:rPr>
          <w:color w:val="FF0000"/>
        </w:rPr>
        <w:t xml:space="preserve">        return xmlDoc;</w:t>
      </w:r>
    </w:p>
    <w:p w14:paraId="0DFE9B06" w14:textId="3173BAD3" w:rsidR="00B631CA" w:rsidRPr="00C00E5C" w:rsidRDefault="00B631CA" w:rsidP="00B631CA">
      <w:pPr>
        <w:pStyle w:val="ppCode"/>
        <w:rPr>
          <w:color w:val="FF0000"/>
        </w:rPr>
      </w:pPr>
      <w:r w:rsidRPr="00C00E5C">
        <w:rPr>
          <w:color w:val="FF0000"/>
        </w:rPr>
        <w:t xml:space="preserve">    }</w:t>
      </w:r>
    </w:p>
    <w:p w14:paraId="6BFD87E3" w14:textId="45D55F32" w:rsidR="00B631CA" w:rsidRPr="00B631CA" w:rsidRDefault="00B631CA" w:rsidP="00B631CA">
      <w:pPr>
        <w:pStyle w:val="ppCode"/>
      </w:pPr>
      <w:r>
        <w:t>}</w:t>
      </w:r>
    </w:p>
    <w:p w14:paraId="6CB28687" w14:textId="1F073CBC" w:rsidR="00D76272" w:rsidRDefault="00D76272" w:rsidP="00463DA6">
      <w:pPr>
        <w:pStyle w:val="ppNote"/>
      </w:pPr>
      <w:r w:rsidRPr="00D76272">
        <w:rPr>
          <w:b/>
        </w:rPr>
        <w:t xml:space="preserve">Note: </w:t>
      </w:r>
      <w:r>
        <w:t xml:space="preserve">The action buttons aren’t wired up yet, but we will need them later in the exercise. The activationType of background means the actions will not launch the app in the foreground when activated. For more on the Toast XML schema, visit </w:t>
      </w:r>
      <w:hyperlink r:id="rId21" w:history="1">
        <w:r w:rsidRPr="00D76272">
          <w:rPr>
            <w:rStyle w:val="Hyperlink"/>
            <w:rFonts w:cstheme="minorBidi"/>
          </w:rPr>
          <w:t>https://msdn.microsoft.com/en-us/library/windows/apps/br230849.aspx</w:t>
        </w:r>
      </w:hyperlink>
    </w:p>
    <w:p w14:paraId="74D8A633" w14:textId="506B281F" w:rsidR="00B631CA" w:rsidRDefault="00214FDD" w:rsidP="00B631CA">
      <w:pPr>
        <w:pStyle w:val="Step"/>
      </w:pPr>
      <w:r>
        <w:t>Save and close the ToastService.</w:t>
      </w:r>
    </w:p>
    <w:p w14:paraId="08B63064" w14:textId="65FE9121" w:rsidR="00214FDD" w:rsidRDefault="00214FDD" w:rsidP="00B631CA">
      <w:pPr>
        <w:pStyle w:val="Step"/>
      </w:pPr>
      <w:r>
        <w:t xml:space="preserve">Open </w:t>
      </w:r>
      <w:r w:rsidRPr="00214FDD">
        <w:rPr>
          <w:b/>
        </w:rPr>
        <w:t>MainPage.xaml</w:t>
      </w:r>
      <w:r>
        <w:t>. Add row definitions to the Grid with a second StackPanel in the bottom row.</w:t>
      </w:r>
    </w:p>
    <w:p w14:paraId="21A5857B" w14:textId="31FB2F40" w:rsidR="00214FDD" w:rsidRDefault="00214FDD" w:rsidP="00214FDD">
      <w:pPr>
        <w:pStyle w:val="ppCodeLanguage"/>
      </w:pPr>
      <w:r>
        <w:t>XAML</w:t>
      </w:r>
    </w:p>
    <w:p w14:paraId="605DC6BC" w14:textId="77777777" w:rsidR="00214FDD" w:rsidRDefault="00214FDD" w:rsidP="00214FDD">
      <w:pPr>
        <w:pStyle w:val="ppCode"/>
      </w:pPr>
      <w:r>
        <w:t>&lt;Grid Background="{ThemeResource ApplicationPageBackgroundThemeBrush}"&gt;</w:t>
      </w:r>
    </w:p>
    <w:p w14:paraId="089E103D" w14:textId="0F2DF3A2" w:rsidR="00214FDD" w:rsidRPr="00214FDD" w:rsidRDefault="00214FDD" w:rsidP="00214FDD">
      <w:pPr>
        <w:pStyle w:val="ppCode"/>
        <w:rPr>
          <w:color w:val="FF0000"/>
        </w:rPr>
      </w:pPr>
      <w:r>
        <w:t xml:space="preserve">    </w:t>
      </w:r>
      <w:r w:rsidRPr="00214FDD">
        <w:rPr>
          <w:color w:val="FF0000"/>
        </w:rPr>
        <w:t>&lt;Grid.RowDefinitions&gt;</w:t>
      </w:r>
    </w:p>
    <w:p w14:paraId="32E1A3E4" w14:textId="17503A03" w:rsidR="00214FDD" w:rsidRPr="00214FDD" w:rsidRDefault="00214FDD" w:rsidP="00214FDD">
      <w:pPr>
        <w:pStyle w:val="ppCode"/>
        <w:rPr>
          <w:color w:val="FF0000"/>
        </w:rPr>
      </w:pPr>
      <w:r w:rsidRPr="00214FDD">
        <w:rPr>
          <w:color w:val="FF0000"/>
        </w:rPr>
        <w:t xml:space="preserve">        &lt;RowDefinition /&gt;</w:t>
      </w:r>
    </w:p>
    <w:p w14:paraId="1559305B" w14:textId="33009178" w:rsidR="00214FDD" w:rsidRPr="00214FDD" w:rsidRDefault="00214FDD" w:rsidP="00214FDD">
      <w:pPr>
        <w:pStyle w:val="ppCode"/>
        <w:rPr>
          <w:color w:val="FF0000"/>
        </w:rPr>
      </w:pPr>
      <w:r w:rsidRPr="00214FDD">
        <w:rPr>
          <w:color w:val="FF0000"/>
        </w:rPr>
        <w:t xml:space="preserve">        &lt;RowDefinition /&gt;</w:t>
      </w:r>
    </w:p>
    <w:p w14:paraId="19A0D453" w14:textId="66CDA7F3" w:rsidR="00214FDD" w:rsidRPr="00214FDD" w:rsidRDefault="00214FDD" w:rsidP="00214FDD">
      <w:pPr>
        <w:pStyle w:val="ppCode"/>
        <w:rPr>
          <w:color w:val="FF0000"/>
        </w:rPr>
      </w:pPr>
      <w:r w:rsidRPr="00214FDD">
        <w:rPr>
          <w:color w:val="FF0000"/>
        </w:rPr>
        <w:t xml:space="preserve">    &lt;/Grid.RowDefinitions&gt;</w:t>
      </w:r>
    </w:p>
    <w:p w14:paraId="49FE2FA5" w14:textId="7AB0F794" w:rsidR="00214FDD" w:rsidRDefault="00214FDD" w:rsidP="00214FDD">
      <w:pPr>
        <w:pStyle w:val="ppCode"/>
      </w:pPr>
      <w:r>
        <w:t xml:space="preserve">    &lt;StackPanel </w:t>
      </w:r>
      <w:r w:rsidRPr="00214FDD">
        <w:rPr>
          <w:color w:val="FF0000"/>
        </w:rPr>
        <w:t xml:space="preserve">Grid.Row="0" </w:t>
      </w:r>
      <w:r>
        <w:t>Margin="12"&gt;</w:t>
      </w:r>
    </w:p>
    <w:p w14:paraId="3776AF53" w14:textId="401D41EC" w:rsidR="00214FDD" w:rsidRDefault="00214FDD" w:rsidP="00214FDD">
      <w:pPr>
        <w:pStyle w:val="ppCode"/>
      </w:pPr>
      <w:r>
        <w:t xml:space="preserve">        &lt;TextBlock Text="Adaptive Tiles" FontSize="20" FontWeight="Light" /&gt;</w:t>
      </w:r>
    </w:p>
    <w:p w14:paraId="5F30C995" w14:textId="476DC018" w:rsidR="00214FDD" w:rsidRDefault="00214FDD" w:rsidP="00214FDD">
      <w:pPr>
        <w:pStyle w:val="ppCode"/>
        <w:numPr>
          <w:ilvl w:val="0"/>
          <w:numId w:val="0"/>
        </w:numPr>
        <w:ind w:left="720"/>
      </w:pPr>
      <w:r>
        <w:t xml:space="preserve">        &lt;Button Click="UpdateBadge" VerticalAlignment="Top" Margin="12"&gt;Update Badge Count&lt;/Button&gt;</w:t>
      </w:r>
    </w:p>
    <w:p w14:paraId="6DB24F70" w14:textId="44428825" w:rsidR="00214FDD" w:rsidRDefault="00214FDD" w:rsidP="00214FDD">
      <w:pPr>
        <w:pStyle w:val="ppCode"/>
      </w:pPr>
      <w:r>
        <w:t xml:space="preserve">        &lt;Button Click="UpdatePrimaryTile" VerticalAlignment="Top" Margin="12"&gt;Update Primary Tile&lt;/Button&gt;</w:t>
      </w:r>
    </w:p>
    <w:p w14:paraId="6C9E749F" w14:textId="3BE815A6" w:rsidR="00214FDD" w:rsidRDefault="00214FDD" w:rsidP="00214FDD">
      <w:pPr>
        <w:pStyle w:val="ppCode"/>
        <w:numPr>
          <w:ilvl w:val="0"/>
          <w:numId w:val="0"/>
        </w:numPr>
        <w:ind w:left="720"/>
      </w:pPr>
      <w:r>
        <w:t xml:space="preserve">    &lt;/StackPanel&gt;</w:t>
      </w:r>
    </w:p>
    <w:p w14:paraId="15ECD833" w14:textId="51935A52" w:rsidR="00214FDD" w:rsidRPr="00214FDD" w:rsidRDefault="00214FDD" w:rsidP="00214FDD">
      <w:pPr>
        <w:pStyle w:val="ppCode"/>
        <w:rPr>
          <w:color w:val="FF0000"/>
        </w:rPr>
      </w:pPr>
      <w:r>
        <w:t xml:space="preserve">    </w:t>
      </w:r>
      <w:r w:rsidRPr="00214FDD">
        <w:rPr>
          <w:color w:val="FF0000"/>
        </w:rPr>
        <w:t>&lt;StackPanel Grid.Row="1" Margin="12"&gt;</w:t>
      </w:r>
    </w:p>
    <w:p w14:paraId="7A84166C" w14:textId="435158E3" w:rsidR="00214FDD" w:rsidRPr="00214FDD" w:rsidRDefault="00214FDD" w:rsidP="00214FDD">
      <w:pPr>
        <w:pStyle w:val="ppCode"/>
        <w:rPr>
          <w:color w:val="FF0000"/>
        </w:rPr>
      </w:pPr>
      <w:r w:rsidRPr="00214FDD">
        <w:rPr>
          <w:color w:val="FF0000"/>
        </w:rPr>
        <w:t xml:space="preserve">         </w:t>
      </w:r>
    </w:p>
    <w:p w14:paraId="385D317C" w14:textId="447A7918" w:rsidR="00214FDD" w:rsidRPr="00214FDD" w:rsidRDefault="00214FDD" w:rsidP="00214FDD">
      <w:pPr>
        <w:pStyle w:val="ppCode"/>
        <w:rPr>
          <w:color w:val="FF0000"/>
        </w:rPr>
      </w:pPr>
      <w:r w:rsidRPr="00214FDD">
        <w:rPr>
          <w:color w:val="FF0000"/>
        </w:rPr>
        <w:t xml:space="preserve">    &lt;/StackPanel&gt;</w:t>
      </w:r>
    </w:p>
    <w:p w14:paraId="33432550" w14:textId="1CFCCD8A" w:rsidR="00214FDD" w:rsidRPr="00214FDD" w:rsidRDefault="00214FDD" w:rsidP="00214FDD">
      <w:pPr>
        <w:pStyle w:val="ppCode"/>
      </w:pPr>
      <w:r>
        <w:t>&lt;/Grid&gt;</w:t>
      </w:r>
    </w:p>
    <w:p w14:paraId="721289D5" w14:textId="7A386B44" w:rsidR="00214FDD" w:rsidRDefault="00214FDD" w:rsidP="00B631CA">
      <w:pPr>
        <w:pStyle w:val="Step"/>
      </w:pPr>
      <w:r>
        <w:t xml:space="preserve">Add a section title and Notify button to the </w:t>
      </w:r>
      <w:r w:rsidR="00277592">
        <w:t>new StackPanel. You will create the Notify() method in the next step.</w:t>
      </w:r>
    </w:p>
    <w:p w14:paraId="298459D9" w14:textId="7A6D4DE1" w:rsidR="00214FDD" w:rsidRDefault="00277592" w:rsidP="00214FDD">
      <w:pPr>
        <w:pStyle w:val="ppCodeLanguage"/>
      </w:pPr>
      <w:r>
        <w:t>XAML</w:t>
      </w:r>
    </w:p>
    <w:p w14:paraId="238C2BFF" w14:textId="73B1B091" w:rsidR="00214FDD" w:rsidRDefault="00214FDD" w:rsidP="00214FDD">
      <w:pPr>
        <w:pStyle w:val="ppCode"/>
      </w:pPr>
      <w:r>
        <w:t>&lt;StackPanel Grid.Row="1" Margin="12"&gt;</w:t>
      </w:r>
    </w:p>
    <w:p w14:paraId="08F3DEA8" w14:textId="110DA97F" w:rsidR="00214FDD" w:rsidRPr="00214FDD" w:rsidRDefault="00D76272" w:rsidP="00214FDD">
      <w:pPr>
        <w:pStyle w:val="ppCode"/>
        <w:rPr>
          <w:color w:val="FF0000"/>
        </w:rPr>
      </w:pPr>
      <w:r>
        <w:rPr>
          <w:color w:val="FF0000"/>
        </w:rPr>
        <w:lastRenderedPageBreak/>
        <w:t xml:space="preserve">    </w:t>
      </w:r>
      <w:r w:rsidR="00214FDD" w:rsidRPr="00214FDD">
        <w:rPr>
          <w:color w:val="FF0000"/>
        </w:rPr>
        <w:t xml:space="preserve">&lt;TextBlock Text="Interactive Toast" FontSize="20" FontWeight="Light" /&gt; </w:t>
      </w:r>
    </w:p>
    <w:p w14:paraId="4C930E9D" w14:textId="1D3015E6" w:rsidR="00214FDD" w:rsidRPr="00214FDD" w:rsidRDefault="00D76272" w:rsidP="00214FDD">
      <w:pPr>
        <w:pStyle w:val="ppCode"/>
        <w:rPr>
          <w:color w:val="FF0000"/>
        </w:rPr>
      </w:pPr>
      <w:r>
        <w:rPr>
          <w:color w:val="FF0000"/>
        </w:rPr>
        <w:t xml:space="preserve">    </w:t>
      </w:r>
      <w:r w:rsidR="00214FDD" w:rsidRPr="00214FDD">
        <w:rPr>
          <w:color w:val="FF0000"/>
        </w:rPr>
        <w:t xml:space="preserve">&lt;Button Click="Notify" Margin="12"&gt;Notify&lt;/Button&gt; </w:t>
      </w:r>
    </w:p>
    <w:p w14:paraId="7A150482" w14:textId="707A127C" w:rsidR="00214FDD" w:rsidRPr="00214FDD" w:rsidRDefault="00214FDD" w:rsidP="00D76272">
      <w:pPr>
        <w:pStyle w:val="ppCode"/>
      </w:pPr>
      <w:r>
        <w:t>&lt;/StackPanel&gt;</w:t>
      </w:r>
    </w:p>
    <w:p w14:paraId="3B61AD29" w14:textId="060713FB" w:rsidR="000B1BAF" w:rsidRDefault="00277592" w:rsidP="00277592">
      <w:pPr>
        <w:pStyle w:val="Step"/>
      </w:pPr>
      <w:r>
        <w:t>Add the</w:t>
      </w:r>
      <w:r w:rsidR="000B1BAF">
        <w:t xml:space="preserve"> </w:t>
      </w:r>
      <w:r w:rsidR="00D76272" w:rsidRPr="00D76272">
        <w:rPr>
          <w:b/>
        </w:rPr>
        <w:t>Windows.UI.Notifications</w:t>
      </w:r>
      <w:r w:rsidR="00D76272">
        <w:t xml:space="preserve"> and </w:t>
      </w:r>
      <w:r w:rsidR="00D76272" w:rsidRPr="00D76272">
        <w:rPr>
          <w:b/>
        </w:rPr>
        <w:t>TilesAndNotifications.Services</w:t>
      </w:r>
      <w:r w:rsidR="00D76272">
        <w:t xml:space="preserve"> namespaces to the MainPage code-behind.</w:t>
      </w:r>
    </w:p>
    <w:p w14:paraId="3AC401A0" w14:textId="05E82C85" w:rsidR="00D76272" w:rsidRDefault="00D76272" w:rsidP="00D76272">
      <w:pPr>
        <w:pStyle w:val="ppCodeLanguage"/>
      </w:pPr>
      <w:r>
        <w:t>C#</w:t>
      </w:r>
    </w:p>
    <w:p w14:paraId="47FB4DD1" w14:textId="77777777" w:rsidR="00D76272" w:rsidRDefault="00D76272" w:rsidP="00D76272">
      <w:pPr>
        <w:pStyle w:val="ppCode"/>
      </w:pPr>
      <w:r>
        <w:t>using TilesAndNotifications.Services;</w:t>
      </w:r>
    </w:p>
    <w:p w14:paraId="0C7F2CD9" w14:textId="0EE537E0" w:rsidR="00D76272" w:rsidRPr="00D76272" w:rsidRDefault="00D76272" w:rsidP="00D76272">
      <w:pPr>
        <w:pStyle w:val="ppCode"/>
      </w:pPr>
      <w:r>
        <w:t>using Windows.UI.Notifications;</w:t>
      </w:r>
    </w:p>
    <w:p w14:paraId="617805A3" w14:textId="05236AC7" w:rsidR="00277592" w:rsidRDefault="00D76272" w:rsidP="00277592">
      <w:pPr>
        <w:pStyle w:val="Step"/>
      </w:pPr>
      <w:r>
        <w:t>Create the</w:t>
      </w:r>
      <w:r w:rsidR="00277592">
        <w:t xml:space="preserve"> </w:t>
      </w:r>
      <w:r w:rsidR="00277592" w:rsidRPr="00D76272">
        <w:rPr>
          <w:b/>
        </w:rPr>
        <w:t>Notify()</w:t>
      </w:r>
      <w:r w:rsidR="00277592">
        <w:t xml:space="preserve"> method</w:t>
      </w:r>
      <w:r>
        <w:t xml:space="preserve"> in the code-behind</w:t>
      </w:r>
      <w:r w:rsidR="00277592">
        <w:t>.</w:t>
      </w:r>
    </w:p>
    <w:p w14:paraId="3408E4E0" w14:textId="3522EA8B" w:rsidR="00277592" w:rsidRDefault="00277592" w:rsidP="00277592">
      <w:pPr>
        <w:pStyle w:val="ppCodeLanguage"/>
      </w:pPr>
      <w:r>
        <w:t>C#</w:t>
      </w:r>
    </w:p>
    <w:p w14:paraId="5C5E0788" w14:textId="77777777" w:rsidR="00277592" w:rsidRDefault="00277592" w:rsidP="00277592">
      <w:pPr>
        <w:pStyle w:val="ppCode"/>
      </w:pPr>
      <w:r>
        <w:t>private void Notify(object sender, RoutedEventArgs e)</w:t>
      </w:r>
    </w:p>
    <w:p w14:paraId="1E53C9D8" w14:textId="4E51B057" w:rsidR="00277592" w:rsidRDefault="00277592" w:rsidP="00277592">
      <w:pPr>
        <w:pStyle w:val="ppCode"/>
      </w:pPr>
      <w:r>
        <w:t>{</w:t>
      </w:r>
    </w:p>
    <w:p w14:paraId="0F732A5B" w14:textId="2688E094" w:rsidR="00277592" w:rsidRDefault="00277592" w:rsidP="00277592">
      <w:pPr>
        <w:pStyle w:val="ppCode"/>
      </w:pPr>
      <w:r>
        <w:t xml:space="preserve">    var xmlDoc = ToastService.CreateToast();</w:t>
      </w:r>
    </w:p>
    <w:p w14:paraId="502C9217" w14:textId="305848D1" w:rsidR="00277592" w:rsidRDefault="00277592" w:rsidP="00277592">
      <w:pPr>
        <w:pStyle w:val="ppCode"/>
      </w:pPr>
      <w:r>
        <w:t xml:space="preserve">    var notifier = ToastNotificationManager.CreateToastNotifier();</w:t>
      </w:r>
    </w:p>
    <w:p w14:paraId="58ED5C90" w14:textId="152A803D" w:rsidR="00277592" w:rsidRDefault="00277592" w:rsidP="00277592">
      <w:pPr>
        <w:pStyle w:val="ppCode"/>
      </w:pPr>
      <w:r>
        <w:t xml:space="preserve">    var toast = new ToastNotification(xmlDoc);</w:t>
      </w:r>
    </w:p>
    <w:p w14:paraId="2504E2D8" w14:textId="61F6A48C" w:rsidR="00277592" w:rsidRDefault="00277592" w:rsidP="00277592">
      <w:pPr>
        <w:pStyle w:val="ppCode"/>
      </w:pPr>
      <w:r>
        <w:t xml:space="preserve">    notifier.Show(toast);</w:t>
      </w:r>
    </w:p>
    <w:p w14:paraId="014452A3" w14:textId="2EE6E055" w:rsidR="00277592" w:rsidRDefault="00277592" w:rsidP="00277592">
      <w:pPr>
        <w:pStyle w:val="ppCode"/>
      </w:pPr>
      <w:r>
        <w:t>}</w:t>
      </w:r>
    </w:p>
    <w:p w14:paraId="417A88B0" w14:textId="26161DFD" w:rsidR="00E13AEC" w:rsidRDefault="00D76272" w:rsidP="00E13AEC">
      <w:pPr>
        <w:pStyle w:val="Step"/>
      </w:pPr>
      <w:r>
        <w:t xml:space="preserve">Build and run your app on the local machine. Use the </w:t>
      </w:r>
      <w:r w:rsidRPr="00D76272">
        <w:rPr>
          <w:b/>
        </w:rPr>
        <w:t>Notify</w:t>
      </w:r>
      <w:r>
        <w:t xml:space="preserve"> button to send a toast. When the toast arrives, you</w:t>
      </w:r>
      <w:r w:rsidR="00591C19">
        <w:t xml:space="preserve"> can click on the action buttons, but nothing will happen yet. We will wire up the actions in a later task.</w:t>
      </w:r>
    </w:p>
    <w:p w14:paraId="290C1AE3" w14:textId="77777777" w:rsidR="005E4715" w:rsidRDefault="005E4715" w:rsidP="005E4715">
      <w:pPr>
        <w:pStyle w:val="Step"/>
        <w:numPr>
          <w:ilvl w:val="0"/>
          <w:numId w:val="0"/>
        </w:numPr>
        <w:ind w:left="720"/>
      </w:pPr>
      <w:r>
        <w:rPr>
          <w:noProof/>
        </w:rPr>
        <w:drawing>
          <wp:inline distT="0" distB="0" distL="0" distR="0" wp14:anchorId="6970FF44" wp14:editId="3A73D0B0">
            <wp:extent cx="5080635" cy="18602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106326" cy="1869639"/>
                    </a:xfrm>
                    <a:prstGeom prst="rect">
                      <a:avLst/>
                    </a:prstGeom>
                  </pic:spPr>
                </pic:pic>
              </a:graphicData>
            </a:graphic>
          </wp:inline>
        </w:drawing>
      </w:r>
    </w:p>
    <w:p w14:paraId="507048A9" w14:textId="77777777" w:rsidR="005E4715" w:rsidRDefault="005E4715" w:rsidP="005E4715">
      <w:pPr>
        <w:pStyle w:val="ppFigureNumberIndent3"/>
      </w:pPr>
      <w:r>
        <w:t xml:space="preserve">Figure </w:t>
      </w:r>
      <w:fldSimple w:instr=" SEQ Figure \* ARABIC ">
        <w:r w:rsidR="00682BAD">
          <w:rPr>
            <w:noProof/>
          </w:rPr>
          <w:t>13</w:t>
        </w:r>
      </w:fldSimple>
    </w:p>
    <w:p w14:paraId="46223305" w14:textId="4B924C84" w:rsidR="005E4715" w:rsidRDefault="005E4715" w:rsidP="005E4715">
      <w:pPr>
        <w:pStyle w:val="ppFigureCaptionIndent3"/>
      </w:pPr>
      <w:r>
        <w:t>The toast with action buttons.</w:t>
      </w:r>
    </w:p>
    <w:p w14:paraId="2DE0D9F3" w14:textId="39893D2A" w:rsidR="00591C19" w:rsidRPr="00277592" w:rsidRDefault="00591C19" w:rsidP="00E13AEC">
      <w:pPr>
        <w:pStyle w:val="Step"/>
      </w:pPr>
      <w:r>
        <w:t>Stop debugging and return to Visual Studio.</w:t>
      </w:r>
    </w:p>
    <w:p w14:paraId="2A4D34A2" w14:textId="77777777" w:rsidR="003C1464" w:rsidRDefault="003C1464" w:rsidP="003C1464">
      <w:pPr>
        <w:pStyle w:val="ppListEnd"/>
      </w:pPr>
    </w:p>
    <w:p w14:paraId="6FE8B5CE" w14:textId="578FA317" w:rsidR="00D76272" w:rsidRDefault="005E4715" w:rsidP="005E4715">
      <w:pPr>
        <w:pStyle w:val="ppProcedureStart"/>
      </w:pPr>
      <w:bookmarkStart w:id="28" w:name="_Toc431289148"/>
      <w:r>
        <w:t>Task 2 – Create the model and helper</w:t>
      </w:r>
      <w:bookmarkEnd w:id="28"/>
    </w:p>
    <w:p w14:paraId="0330FC4B" w14:textId="344304D7" w:rsidR="005E4715" w:rsidRDefault="005E4715" w:rsidP="005E4715">
      <w:pPr>
        <w:pStyle w:val="ppNumberList"/>
        <w:numPr>
          <w:ilvl w:val="0"/>
          <w:numId w:val="0"/>
        </w:numPr>
      </w:pPr>
      <w:r>
        <w:t xml:space="preserve">Before we can implement the toast actions, we need a simple class and helper for our mock to-do item. We will create these in a class library to make them accessible from any project in the solution. Both the </w:t>
      </w:r>
      <w:r>
        <w:lastRenderedPageBreak/>
        <w:t xml:space="preserve">app and the background task, which will </w:t>
      </w:r>
      <w:r w:rsidR="0069305A">
        <w:t>exist</w:t>
      </w:r>
      <w:r>
        <w:t xml:space="preserve"> </w:t>
      </w:r>
      <w:r w:rsidR="0069305A">
        <w:t>with</w:t>
      </w:r>
      <w:r>
        <w:t>in a Windows Runtime component, will need access to the model.</w:t>
      </w:r>
    </w:p>
    <w:p w14:paraId="2E25D1E9" w14:textId="780A7CDB" w:rsidR="005E4715" w:rsidRDefault="005E4715" w:rsidP="005E4715">
      <w:pPr>
        <w:pStyle w:val="Step"/>
        <w:numPr>
          <w:ilvl w:val="0"/>
          <w:numId w:val="20"/>
        </w:numPr>
      </w:pPr>
      <w:r>
        <w:t xml:space="preserve">Right-click on the Solution in the Solution Explorer and Add &gt; New Project. Choose a project type of </w:t>
      </w:r>
      <w:r w:rsidRPr="005E4715">
        <w:rPr>
          <w:b/>
        </w:rPr>
        <w:t>Visual C# &gt; Windows &gt; Universal &gt; Class Library (Universal Windows)</w:t>
      </w:r>
      <w:r>
        <w:t>.</w:t>
      </w:r>
    </w:p>
    <w:p w14:paraId="62E0D5F0" w14:textId="67FEA106" w:rsidR="00830BB7" w:rsidRDefault="005E4715" w:rsidP="005E4715">
      <w:pPr>
        <w:pStyle w:val="Step"/>
        <w:numPr>
          <w:ilvl w:val="0"/>
          <w:numId w:val="20"/>
        </w:numPr>
      </w:pPr>
      <w:r>
        <w:t xml:space="preserve">Delete </w:t>
      </w:r>
      <w:r w:rsidRPr="00830BB7">
        <w:rPr>
          <w:b/>
        </w:rPr>
        <w:t>Class1.cs</w:t>
      </w:r>
      <w:r w:rsidR="00830BB7">
        <w:t xml:space="preserve"> using the Solution Explorer context menu. If prompted, confirm that you would like to delete it permanently.</w:t>
      </w:r>
    </w:p>
    <w:p w14:paraId="5CE82F6F" w14:textId="3E106693" w:rsidR="005E4715" w:rsidRDefault="00830BB7" w:rsidP="005E4715">
      <w:pPr>
        <w:pStyle w:val="Step"/>
        <w:numPr>
          <w:ilvl w:val="0"/>
          <w:numId w:val="20"/>
        </w:numPr>
      </w:pPr>
      <w:r>
        <w:t xml:space="preserve">Right-click on the </w:t>
      </w:r>
      <w:r w:rsidRPr="00830BB7">
        <w:rPr>
          <w:b/>
        </w:rPr>
        <w:t>TilesAndNotifications.Library</w:t>
      </w:r>
      <w:r>
        <w:t xml:space="preserve"> project and choose </w:t>
      </w:r>
      <w:r w:rsidRPr="00830BB7">
        <w:rPr>
          <w:b/>
        </w:rPr>
        <w:t>Add &gt; Existing Item</w:t>
      </w:r>
      <w:r>
        <w:t xml:space="preserve">. Browse to the </w:t>
      </w:r>
      <w:r w:rsidRPr="00830BB7">
        <w:rPr>
          <w:b/>
        </w:rPr>
        <w:t>Lab Assets</w:t>
      </w:r>
      <w:r>
        <w:t xml:space="preserve"> folder in your Hands-on Labs directory and select </w:t>
      </w:r>
      <w:r w:rsidRPr="00830BB7">
        <w:rPr>
          <w:b/>
        </w:rPr>
        <w:t>ToDoTask.cs</w:t>
      </w:r>
      <w:r>
        <w:t xml:space="preserve"> and </w:t>
      </w:r>
      <w:r w:rsidRPr="00830BB7">
        <w:rPr>
          <w:b/>
        </w:rPr>
        <w:t>ToDoTaskFileHelper.cs</w:t>
      </w:r>
      <w:r>
        <w:t>. Add them to your class library.</w:t>
      </w:r>
    </w:p>
    <w:p w14:paraId="163BD9F7" w14:textId="07B25E3B" w:rsidR="00830BB7" w:rsidRDefault="00830BB7" w:rsidP="005E4715">
      <w:pPr>
        <w:pStyle w:val="Step"/>
        <w:numPr>
          <w:ilvl w:val="0"/>
          <w:numId w:val="20"/>
        </w:numPr>
      </w:pPr>
      <w:r>
        <w:t xml:space="preserve">Open </w:t>
      </w:r>
      <w:r w:rsidRPr="00830BB7">
        <w:rPr>
          <w:b/>
        </w:rPr>
        <w:t>ToDoTask.cs</w:t>
      </w:r>
      <w:r>
        <w:t xml:space="preserve">.You will see that a simple ToDo item consists of an </w:t>
      </w:r>
      <w:r w:rsidRPr="00830BB7">
        <w:rPr>
          <w:b/>
        </w:rPr>
        <w:t>Id</w:t>
      </w:r>
      <w:r>
        <w:t xml:space="preserve">, </w:t>
      </w:r>
      <w:r w:rsidRPr="00830BB7">
        <w:rPr>
          <w:b/>
        </w:rPr>
        <w:t>Description</w:t>
      </w:r>
      <w:r>
        <w:t xml:space="preserve">, and </w:t>
      </w:r>
      <w:r w:rsidRPr="00830BB7">
        <w:rPr>
          <w:b/>
        </w:rPr>
        <w:t>IsComplete</w:t>
      </w:r>
      <w:r>
        <w:t xml:space="preserve"> flag. There are two methods in the class to handle serialization to and from Json.</w:t>
      </w:r>
    </w:p>
    <w:p w14:paraId="69A8B19A" w14:textId="222F27CA" w:rsidR="00830BB7" w:rsidRDefault="00830BB7" w:rsidP="00830BB7">
      <w:pPr>
        <w:pStyle w:val="ppNote"/>
      </w:pPr>
      <w:r>
        <w:rPr>
          <w:b/>
        </w:rPr>
        <w:t>Note:</w:t>
      </w:r>
      <w:r>
        <w:t xml:space="preserve"> We will store the ToDo task data in a </w:t>
      </w:r>
      <w:r w:rsidR="0069305A">
        <w:t>JSON</w:t>
      </w:r>
      <w:r>
        <w:t xml:space="preserve"> file to make it accessible to the background</w:t>
      </w:r>
      <w:r w:rsidR="0069305A">
        <w:t xml:space="preserve"> task, which can access files in the app package</w:t>
      </w:r>
      <w:r>
        <w:t xml:space="preserve">. </w:t>
      </w:r>
      <w:r w:rsidR="0069305A">
        <w:t>You will create the background task later in this exercise.</w:t>
      </w:r>
    </w:p>
    <w:p w14:paraId="293DADE9" w14:textId="5D906E27" w:rsidR="0069305A" w:rsidRDefault="0069305A" w:rsidP="00D773C5">
      <w:pPr>
        <w:pStyle w:val="Step"/>
      </w:pPr>
      <w:r>
        <w:t xml:space="preserve">Open </w:t>
      </w:r>
      <w:r w:rsidRPr="0069305A">
        <w:rPr>
          <w:b/>
        </w:rPr>
        <w:t>ToDoTaskFileHelper.cs</w:t>
      </w:r>
      <w:r>
        <w:t xml:space="preserve">. This helper saves the serialized JSON to a file and reads it back in from the file when needed. </w:t>
      </w:r>
    </w:p>
    <w:p w14:paraId="777FC9C0" w14:textId="7C6BC8DA" w:rsidR="00AD2745" w:rsidRDefault="00AD2745" w:rsidP="0069305A">
      <w:pPr>
        <w:pStyle w:val="Step"/>
      </w:pPr>
      <w:r>
        <w:t xml:space="preserve">Return to your app. Right-click on the </w:t>
      </w:r>
      <w:r w:rsidRPr="00AD2745">
        <w:rPr>
          <w:b/>
        </w:rPr>
        <w:t>References</w:t>
      </w:r>
      <w:r>
        <w:t xml:space="preserve"> folder and add </w:t>
      </w:r>
      <w:r w:rsidRPr="00AD2745">
        <w:rPr>
          <w:b/>
        </w:rPr>
        <w:t>TilesAndNotifications.Library</w:t>
      </w:r>
      <w:r>
        <w:t xml:space="preserve"> as a reference.</w:t>
      </w:r>
    </w:p>
    <w:p w14:paraId="11892D6C" w14:textId="56A033D7" w:rsidR="00D773C5" w:rsidRDefault="00D773C5" w:rsidP="0069305A">
      <w:pPr>
        <w:pStyle w:val="Step"/>
      </w:pPr>
      <w:r>
        <w:t xml:space="preserve">Right-click on the </w:t>
      </w:r>
      <w:r w:rsidRPr="00DF52FD">
        <w:rPr>
          <w:b/>
        </w:rPr>
        <w:t>Assets</w:t>
      </w:r>
      <w:r>
        <w:rPr>
          <w:b/>
        </w:rPr>
        <w:t xml:space="preserve"> </w:t>
      </w:r>
      <w:r>
        <w:t xml:space="preserve">folder and choose </w:t>
      </w:r>
      <w:r w:rsidRPr="00D773C5">
        <w:rPr>
          <w:b/>
        </w:rPr>
        <w:t>Add &gt; Existing Item</w:t>
      </w:r>
      <w:r>
        <w:t xml:space="preserve">. Browse the Lab Assets folder and add the </w:t>
      </w:r>
      <w:r w:rsidRPr="00D773C5">
        <w:rPr>
          <w:b/>
        </w:rPr>
        <w:t>task.json</w:t>
      </w:r>
      <w:r>
        <w:t xml:space="preserve"> starter file.</w:t>
      </w:r>
    </w:p>
    <w:p w14:paraId="42C29BFD" w14:textId="2EFD913E" w:rsidR="00D853BD" w:rsidRDefault="00D853BD" w:rsidP="0069305A">
      <w:pPr>
        <w:pStyle w:val="Step"/>
      </w:pPr>
      <w:r>
        <w:t xml:space="preserve">Right-click on the </w:t>
      </w:r>
      <w:r w:rsidRPr="00D853BD">
        <w:rPr>
          <w:b/>
        </w:rPr>
        <w:t>task.json</w:t>
      </w:r>
      <w:r>
        <w:t xml:space="preserve"> file and open its </w:t>
      </w:r>
      <w:r w:rsidRPr="00D853BD">
        <w:rPr>
          <w:b/>
        </w:rPr>
        <w:t>Properties</w:t>
      </w:r>
      <w:r>
        <w:t>.</w:t>
      </w:r>
      <w:r w:rsidR="00754716">
        <w:t xml:space="preserve"> Set its </w:t>
      </w:r>
      <w:r w:rsidR="00754716" w:rsidRPr="00754716">
        <w:rPr>
          <w:b/>
        </w:rPr>
        <w:t>Build Action</w:t>
      </w:r>
      <w:r w:rsidR="00754716">
        <w:t xml:space="preserve"> to </w:t>
      </w:r>
      <w:r w:rsidR="00754716" w:rsidRPr="00754716">
        <w:rPr>
          <w:b/>
        </w:rPr>
        <w:t>Content</w:t>
      </w:r>
      <w:r w:rsidR="00754716">
        <w:t xml:space="preserve"> and set </w:t>
      </w:r>
      <w:r w:rsidR="00754716" w:rsidRPr="00754716">
        <w:rPr>
          <w:b/>
        </w:rPr>
        <w:t>Copy to Output Directory</w:t>
      </w:r>
      <w:r w:rsidR="00754716">
        <w:t xml:space="preserve"> to </w:t>
      </w:r>
      <w:r w:rsidR="00754716" w:rsidRPr="00754716">
        <w:rPr>
          <w:b/>
        </w:rPr>
        <w:t>Copy Always</w:t>
      </w:r>
      <w:r w:rsidR="00754716">
        <w:t>. Close the Properties pane.</w:t>
      </w:r>
    </w:p>
    <w:p w14:paraId="2A1F834D" w14:textId="77777777" w:rsidR="00AD2745" w:rsidRDefault="00AD2745" w:rsidP="00AD2745">
      <w:pPr>
        <w:pStyle w:val="Step"/>
        <w:numPr>
          <w:ilvl w:val="0"/>
          <w:numId w:val="0"/>
        </w:numPr>
        <w:ind w:left="720"/>
      </w:pPr>
      <w:r>
        <w:rPr>
          <w:noProof/>
        </w:rPr>
        <w:lastRenderedPageBreak/>
        <w:drawing>
          <wp:inline distT="0" distB="0" distL="0" distR="0" wp14:anchorId="64CCF1DD" wp14:editId="33641AC8">
            <wp:extent cx="5050155" cy="3488735"/>
            <wp:effectExtent l="25400" t="25400" r="29845" b="165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3">
                      <a:extLst>
                        <a:ext uri="{28A0092B-C50C-407E-A947-70E740481C1C}">
                          <a14:useLocalDpi xmlns:a14="http://schemas.microsoft.com/office/drawing/2010/main" val="0"/>
                        </a:ext>
                      </a:extLst>
                    </a:blip>
                    <a:stretch>
                      <a:fillRect/>
                    </a:stretch>
                  </pic:blipFill>
                  <pic:spPr>
                    <a:xfrm>
                      <a:off x="0" y="0"/>
                      <a:ext cx="5059970" cy="3495515"/>
                    </a:xfrm>
                    <a:prstGeom prst="rect">
                      <a:avLst/>
                    </a:prstGeom>
                    <a:ln>
                      <a:solidFill>
                        <a:schemeClr val="accent1">
                          <a:alpha val="50000"/>
                        </a:schemeClr>
                      </a:solidFill>
                    </a:ln>
                  </pic:spPr>
                </pic:pic>
              </a:graphicData>
            </a:graphic>
          </wp:inline>
        </w:drawing>
      </w:r>
    </w:p>
    <w:p w14:paraId="15FCFAE4" w14:textId="77777777" w:rsidR="00AD2745" w:rsidRDefault="00AD2745" w:rsidP="00AD2745">
      <w:pPr>
        <w:pStyle w:val="ppFigureNumberIndent3"/>
      </w:pPr>
      <w:r>
        <w:t xml:space="preserve">Figure </w:t>
      </w:r>
      <w:fldSimple w:instr=" SEQ Figure \* ARABIC ">
        <w:r w:rsidR="00682BAD">
          <w:rPr>
            <w:noProof/>
          </w:rPr>
          <w:t>14</w:t>
        </w:r>
      </w:fldSimple>
    </w:p>
    <w:p w14:paraId="2531AF1B" w14:textId="7A7F5AFF" w:rsidR="00AD2745" w:rsidRDefault="006603F6" w:rsidP="00AD2745">
      <w:pPr>
        <w:pStyle w:val="ppFigureCaptionIndent3"/>
      </w:pPr>
      <w:r>
        <w:t>Add the class library as a reference</w:t>
      </w:r>
      <w:r w:rsidR="00AD2745">
        <w:t>.</w:t>
      </w:r>
    </w:p>
    <w:p w14:paraId="4E054802" w14:textId="148F8B71" w:rsidR="00AD2745" w:rsidRPr="005E4715" w:rsidRDefault="00AD2745" w:rsidP="003A058F">
      <w:pPr>
        <w:pStyle w:val="Step"/>
      </w:pPr>
      <w:r>
        <w:t>Stop debugging and return to Visual Studio.</w:t>
      </w:r>
    </w:p>
    <w:p w14:paraId="5A81CD19" w14:textId="77777777" w:rsidR="005E4715" w:rsidRDefault="005E4715" w:rsidP="005E4715">
      <w:pPr>
        <w:pStyle w:val="ppListEnd"/>
      </w:pPr>
    </w:p>
    <w:p w14:paraId="7BBB9575" w14:textId="334FBCCF" w:rsidR="005E4715" w:rsidRDefault="005E4715" w:rsidP="005E4715">
      <w:pPr>
        <w:pStyle w:val="ppProcedureStart"/>
      </w:pPr>
      <w:bookmarkStart w:id="29" w:name="_Toc431289149"/>
      <w:r>
        <w:t xml:space="preserve">Task 3 – </w:t>
      </w:r>
      <w:r w:rsidR="0069305A">
        <w:t>Display the ToDo item and implement INotifyPropertyChanged</w:t>
      </w:r>
      <w:bookmarkEnd w:id="29"/>
    </w:p>
    <w:p w14:paraId="6661B0E6" w14:textId="723CB5BE" w:rsidR="005E4715" w:rsidRDefault="00D9153A" w:rsidP="005E4715">
      <w:pPr>
        <w:pStyle w:val="ppNumberList"/>
        <w:numPr>
          <w:ilvl w:val="0"/>
          <w:numId w:val="0"/>
        </w:numPr>
      </w:pPr>
      <w:r>
        <w:t>We will display the ToDo item on the MainPage with a checkbox to indicate the IsComplete status. The ToDo task will be bound to a property in the code behind. To prepare to notify the UI when our background task makes a change to the ToDo task later in this exercise, we will implement INotifyPropertyChanged on the CurrentToDoTask.</w:t>
      </w:r>
    </w:p>
    <w:p w14:paraId="56C5B2DB" w14:textId="513EF105" w:rsidR="00986848" w:rsidRDefault="00986848" w:rsidP="0069305A">
      <w:pPr>
        <w:pStyle w:val="Step"/>
        <w:numPr>
          <w:ilvl w:val="0"/>
          <w:numId w:val="21"/>
        </w:numPr>
      </w:pPr>
      <w:r>
        <w:t xml:space="preserve">Open </w:t>
      </w:r>
      <w:r w:rsidRPr="003A058F">
        <w:rPr>
          <w:b/>
        </w:rPr>
        <w:t>MainPage.xaml.cs</w:t>
      </w:r>
      <w:r>
        <w:t xml:space="preserve">. Add the </w:t>
      </w:r>
      <w:r w:rsidR="003A058F" w:rsidRPr="003A058F">
        <w:rPr>
          <w:b/>
        </w:rPr>
        <w:t>TilesAndNotifications.Library</w:t>
      </w:r>
      <w:r w:rsidR="003A058F">
        <w:t xml:space="preserve"> and the </w:t>
      </w:r>
      <w:r w:rsidR="003A058F" w:rsidRPr="003A058F">
        <w:rPr>
          <w:b/>
        </w:rPr>
        <w:t>System.ComponentModel</w:t>
      </w:r>
      <w:r w:rsidR="003A058F">
        <w:t xml:space="preserve"> namespaces.</w:t>
      </w:r>
    </w:p>
    <w:p w14:paraId="44B860F3" w14:textId="015BD16F" w:rsidR="003A058F" w:rsidRDefault="003A058F" w:rsidP="003A058F">
      <w:pPr>
        <w:pStyle w:val="ppCodeLanguage"/>
      </w:pPr>
      <w:r>
        <w:t>C#</w:t>
      </w:r>
    </w:p>
    <w:p w14:paraId="706C2F34" w14:textId="3D6FB332" w:rsidR="003A058F" w:rsidRDefault="003A058F" w:rsidP="003A058F">
      <w:pPr>
        <w:pStyle w:val="ppCode"/>
      </w:pPr>
      <w:r>
        <w:t>using TilesAndNotifications.Library;</w:t>
      </w:r>
    </w:p>
    <w:p w14:paraId="738784A5" w14:textId="30F8A93D" w:rsidR="003A058F" w:rsidRPr="003A058F" w:rsidRDefault="003A058F" w:rsidP="003A058F">
      <w:pPr>
        <w:pStyle w:val="ppCode"/>
      </w:pPr>
      <w:r>
        <w:t>using System.ComponentModel;</w:t>
      </w:r>
    </w:p>
    <w:p w14:paraId="4CCC4A16" w14:textId="33C3A46C" w:rsidR="005E4715" w:rsidRDefault="003A058F" w:rsidP="0069305A">
      <w:pPr>
        <w:pStyle w:val="Step"/>
        <w:numPr>
          <w:ilvl w:val="0"/>
          <w:numId w:val="21"/>
        </w:numPr>
      </w:pPr>
      <w:r>
        <w:t>Add a private field for a ToDoTask and a public property to access it.</w:t>
      </w:r>
    </w:p>
    <w:p w14:paraId="04BA27FA" w14:textId="59771207" w:rsidR="002D7C85" w:rsidRDefault="002D7C85" w:rsidP="002D7C85">
      <w:pPr>
        <w:pStyle w:val="ppCodeLanguage"/>
      </w:pPr>
      <w:r>
        <w:t>C#</w:t>
      </w:r>
    </w:p>
    <w:p w14:paraId="41118DBB" w14:textId="4AC2A36A" w:rsidR="002D7C85" w:rsidRDefault="002D7C85" w:rsidP="002D7C85">
      <w:pPr>
        <w:pStyle w:val="ppCode"/>
      </w:pPr>
      <w:r>
        <w:t>private int _count;</w:t>
      </w:r>
    </w:p>
    <w:p w14:paraId="4CBB7B23" w14:textId="3A1734F4" w:rsidR="002D7C85" w:rsidRDefault="002D7C85" w:rsidP="002D7C85">
      <w:pPr>
        <w:pStyle w:val="ppCode"/>
        <w:rPr>
          <w:color w:val="FF0000"/>
        </w:rPr>
      </w:pPr>
      <w:r w:rsidRPr="002D7C85">
        <w:rPr>
          <w:color w:val="FF0000"/>
        </w:rPr>
        <w:t>private ToDoTask _currentToDoTask;</w:t>
      </w:r>
    </w:p>
    <w:p w14:paraId="27574BC9" w14:textId="77777777" w:rsidR="002D7C85" w:rsidRDefault="002D7C85" w:rsidP="002D7C85">
      <w:pPr>
        <w:pStyle w:val="ppCode"/>
        <w:numPr>
          <w:ilvl w:val="0"/>
          <w:numId w:val="0"/>
        </w:numPr>
        <w:ind w:left="720"/>
        <w:rPr>
          <w:color w:val="FF0000"/>
        </w:rPr>
      </w:pPr>
    </w:p>
    <w:p w14:paraId="41B24EC2" w14:textId="77777777" w:rsidR="002D7C85" w:rsidRPr="002D7C85" w:rsidRDefault="002D7C85" w:rsidP="002D7C85">
      <w:pPr>
        <w:pStyle w:val="ppCode"/>
        <w:rPr>
          <w:color w:val="000000" w:themeColor="text1"/>
        </w:rPr>
      </w:pPr>
      <w:r w:rsidRPr="002D7C85">
        <w:rPr>
          <w:color w:val="000000" w:themeColor="text1"/>
        </w:rPr>
        <w:t>public MainPage()</w:t>
      </w:r>
    </w:p>
    <w:p w14:paraId="7084496E" w14:textId="296F6D1D" w:rsidR="002D7C85" w:rsidRPr="002D7C85" w:rsidRDefault="002D7C85" w:rsidP="002D7C85">
      <w:pPr>
        <w:pStyle w:val="ppCode"/>
        <w:rPr>
          <w:color w:val="000000" w:themeColor="text1"/>
        </w:rPr>
      </w:pPr>
      <w:r w:rsidRPr="002D7C85">
        <w:rPr>
          <w:color w:val="000000" w:themeColor="text1"/>
        </w:rPr>
        <w:t>{</w:t>
      </w:r>
    </w:p>
    <w:p w14:paraId="1E0202D0" w14:textId="24C0F984" w:rsidR="002D7C85" w:rsidRPr="002D7C85" w:rsidRDefault="002D7C85" w:rsidP="002D7C85">
      <w:pPr>
        <w:pStyle w:val="ppCode"/>
        <w:rPr>
          <w:color w:val="000000" w:themeColor="text1"/>
        </w:rPr>
      </w:pPr>
      <w:r>
        <w:rPr>
          <w:color w:val="000000" w:themeColor="text1"/>
        </w:rPr>
        <w:t xml:space="preserve">    </w:t>
      </w:r>
      <w:r w:rsidRPr="002D7C85">
        <w:rPr>
          <w:color w:val="000000" w:themeColor="text1"/>
        </w:rPr>
        <w:t>InitializeComponent();</w:t>
      </w:r>
    </w:p>
    <w:p w14:paraId="4E32B729" w14:textId="645628AE" w:rsidR="002D7C85" w:rsidRPr="002D7C85" w:rsidRDefault="002D7C85" w:rsidP="002D7C85">
      <w:pPr>
        <w:pStyle w:val="ppCode"/>
        <w:rPr>
          <w:color w:val="000000" w:themeColor="text1"/>
        </w:rPr>
      </w:pPr>
      <w:r>
        <w:rPr>
          <w:color w:val="000000" w:themeColor="text1"/>
        </w:rPr>
        <w:t xml:space="preserve">    </w:t>
      </w:r>
      <w:r w:rsidRPr="002D7C85">
        <w:rPr>
          <w:color w:val="000000" w:themeColor="text1"/>
        </w:rPr>
        <w:t>Loaded += MainPage_Loaded;</w:t>
      </w:r>
    </w:p>
    <w:p w14:paraId="0AA97252" w14:textId="32B9C874" w:rsidR="002D7C85" w:rsidRPr="002D7C85" w:rsidRDefault="002D7C85" w:rsidP="002D7C85">
      <w:pPr>
        <w:pStyle w:val="ppCode"/>
        <w:rPr>
          <w:color w:val="000000" w:themeColor="text1"/>
        </w:rPr>
      </w:pPr>
      <w:r w:rsidRPr="002D7C85">
        <w:rPr>
          <w:color w:val="000000" w:themeColor="text1"/>
        </w:rPr>
        <w:t>}</w:t>
      </w:r>
    </w:p>
    <w:p w14:paraId="21935FC6" w14:textId="77777777" w:rsidR="002D7C85" w:rsidRPr="002D7C85" w:rsidRDefault="002D7C85" w:rsidP="002D7C85">
      <w:pPr>
        <w:pStyle w:val="ppCode"/>
        <w:rPr>
          <w:color w:val="000000" w:themeColor="text1"/>
        </w:rPr>
      </w:pPr>
    </w:p>
    <w:p w14:paraId="2DCDFA4F" w14:textId="58638B87" w:rsidR="002D7C85" w:rsidRPr="002D7C85" w:rsidRDefault="002D7C85" w:rsidP="002D7C85">
      <w:pPr>
        <w:pStyle w:val="ppCode"/>
        <w:rPr>
          <w:color w:val="FF0000"/>
        </w:rPr>
      </w:pPr>
      <w:r w:rsidRPr="002D7C85">
        <w:rPr>
          <w:color w:val="FF0000"/>
        </w:rPr>
        <w:t>public ToDoTask CurrentToDoTask</w:t>
      </w:r>
    </w:p>
    <w:p w14:paraId="52087833" w14:textId="5D5A8FBB" w:rsidR="002D7C85" w:rsidRPr="002D7C85" w:rsidRDefault="002D7C85" w:rsidP="002D7C85">
      <w:pPr>
        <w:pStyle w:val="ppCode"/>
        <w:rPr>
          <w:color w:val="FF0000"/>
        </w:rPr>
      </w:pPr>
      <w:r w:rsidRPr="002D7C85">
        <w:rPr>
          <w:color w:val="FF0000"/>
        </w:rPr>
        <w:t>{</w:t>
      </w:r>
    </w:p>
    <w:p w14:paraId="29F80BA7" w14:textId="723E5BF4" w:rsidR="002D7C85" w:rsidRPr="002D7C85" w:rsidRDefault="002D7C85" w:rsidP="002D7C85">
      <w:pPr>
        <w:pStyle w:val="ppCode"/>
        <w:rPr>
          <w:color w:val="FF0000"/>
        </w:rPr>
      </w:pPr>
      <w:r w:rsidRPr="002D7C85">
        <w:rPr>
          <w:color w:val="FF0000"/>
        </w:rPr>
        <w:t xml:space="preserve">    get { return _currentToDoTask; }</w:t>
      </w:r>
    </w:p>
    <w:p w14:paraId="2BE3D851" w14:textId="670396F9" w:rsidR="002D7C85" w:rsidRPr="002D7C85" w:rsidRDefault="002D7C85" w:rsidP="002D7C85">
      <w:pPr>
        <w:pStyle w:val="ppCode"/>
        <w:rPr>
          <w:color w:val="FF0000"/>
        </w:rPr>
      </w:pPr>
      <w:r w:rsidRPr="002D7C85">
        <w:rPr>
          <w:color w:val="FF0000"/>
        </w:rPr>
        <w:t xml:space="preserve">    set</w:t>
      </w:r>
    </w:p>
    <w:p w14:paraId="5EEE5C50" w14:textId="63919572" w:rsidR="002D7C85" w:rsidRPr="002D7C85" w:rsidRDefault="002D7C85" w:rsidP="002D7C85">
      <w:pPr>
        <w:pStyle w:val="ppCode"/>
        <w:rPr>
          <w:color w:val="FF0000"/>
        </w:rPr>
      </w:pPr>
      <w:r w:rsidRPr="002D7C85">
        <w:rPr>
          <w:color w:val="FF0000"/>
        </w:rPr>
        <w:t xml:space="preserve">    {</w:t>
      </w:r>
    </w:p>
    <w:p w14:paraId="79584E70" w14:textId="431F673E" w:rsidR="002D7C85" w:rsidRPr="002D7C85" w:rsidRDefault="002D7C85" w:rsidP="002D7C85">
      <w:pPr>
        <w:pStyle w:val="ppCode"/>
        <w:rPr>
          <w:color w:val="FF0000"/>
        </w:rPr>
      </w:pPr>
      <w:r w:rsidRPr="002D7C85">
        <w:rPr>
          <w:color w:val="FF0000"/>
        </w:rPr>
        <w:t xml:space="preserve">        _currentToDoTask = value;</w:t>
      </w:r>
    </w:p>
    <w:p w14:paraId="4BC615AC" w14:textId="7605C1E7" w:rsidR="002D7C85" w:rsidRPr="002D7C85" w:rsidRDefault="002D7C85" w:rsidP="002D7C85">
      <w:pPr>
        <w:pStyle w:val="ppCode"/>
        <w:rPr>
          <w:color w:val="FF0000"/>
        </w:rPr>
      </w:pPr>
      <w:r w:rsidRPr="002D7C85">
        <w:rPr>
          <w:color w:val="FF0000"/>
        </w:rPr>
        <w:t xml:space="preserve">        PropertyChanged?.Invoke(this, new PropertyChangedEventArgs(nameof(CurrentToDoTask)));</w:t>
      </w:r>
    </w:p>
    <w:p w14:paraId="093A5269" w14:textId="3EEF6389" w:rsidR="002D7C85" w:rsidRPr="002D7C85" w:rsidRDefault="002D7C85" w:rsidP="002D7C85">
      <w:pPr>
        <w:pStyle w:val="ppCode"/>
        <w:rPr>
          <w:color w:val="FF0000"/>
        </w:rPr>
      </w:pPr>
      <w:r w:rsidRPr="002D7C85">
        <w:rPr>
          <w:color w:val="FF0000"/>
        </w:rPr>
        <w:t xml:space="preserve">    }</w:t>
      </w:r>
    </w:p>
    <w:p w14:paraId="448D4EA3" w14:textId="00CA6666" w:rsidR="002D7C85" w:rsidRPr="002D7C85" w:rsidRDefault="002D7C85" w:rsidP="002D7C85">
      <w:pPr>
        <w:pStyle w:val="ppCode"/>
        <w:numPr>
          <w:ilvl w:val="0"/>
          <w:numId w:val="0"/>
        </w:numPr>
        <w:ind w:left="720"/>
        <w:rPr>
          <w:color w:val="FF0000"/>
        </w:rPr>
      </w:pPr>
      <w:r w:rsidRPr="002D7C85">
        <w:rPr>
          <w:color w:val="FF0000"/>
        </w:rPr>
        <w:t>}</w:t>
      </w:r>
    </w:p>
    <w:p w14:paraId="335AE78F" w14:textId="4479DC17" w:rsidR="002D7C85" w:rsidRDefault="002D7C85" w:rsidP="0069305A">
      <w:pPr>
        <w:pStyle w:val="Step"/>
        <w:numPr>
          <w:ilvl w:val="0"/>
          <w:numId w:val="21"/>
        </w:numPr>
      </w:pPr>
      <w:r>
        <w:t xml:space="preserve">Implement </w:t>
      </w:r>
      <w:r w:rsidRPr="00AD2745">
        <w:rPr>
          <w:b/>
        </w:rPr>
        <w:t>INotifyPropertyChanged</w:t>
      </w:r>
      <w:r>
        <w:t xml:space="preserve"> to notify the UI when the </w:t>
      </w:r>
      <w:r w:rsidRPr="00AD2745">
        <w:rPr>
          <w:b/>
        </w:rPr>
        <w:t>CurrentToDoTask</w:t>
      </w:r>
      <w:r>
        <w:t xml:space="preserve"> changes. We will bind the UI in a later step.</w:t>
      </w:r>
    </w:p>
    <w:p w14:paraId="497CAA41" w14:textId="6142B03D" w:rsidR="00AD2745" w:rsidRDefault="00AD2745" w:rsidP="00AD2745">
      <w:pPr>
        <w:pStyle w:val="ppCodeLanguage"/>
      </w:pPr>
      <w:r>
        <w:t>C#</w:t>
      </w:r>
    </w:p>
    <w:p w14:paraId="4E9C67B0" w14:textId="1000A764" w:rsidR="00AD2745" w:rsidRPr="00AD2745" w:rsidRDefault="00AD2745" w:rsidP="00AD2745">
      <w:pPr>
        <w:pStyle w:val="ppCode"/>
      </w:pPr>
      <w:r>
        <w:t>public sealed partial class MainPage : Page</w:t>
      </w:r>
      <w:r w:rsidRPr="00AD2745">
        <w:rPr>
          <w:color w:val="FF0000"/>
        </w:rPr>
        <w:t>, INotifyPropertyChanged</w:t>
      </w:r>
    </w:p>
    <w:p w14:paraId="042253D7" w14:textId="674356C4" w:rsidR="00AD2745" w:rsidRDefault="00AD2745" w:rsidP="00AD2745">
      <w:pPr>
        <w:pStyle w:val="ppCode"/>
        <w:numPr>
          <w:ilvl w:val="0"/>
          <w:numId w:val="0"/>
        </w:numPr>
        <w:ind w:left="720"/>
      </w:pPr>
      <w:r>
        <w:t>{</w:t>
      </w:r>
    </w:p>
    <w:p w14:paraId="38744A8E" w14:textId="6AE1E7A0" w:rsidR="00AD2745" w:rsidRPr="00AD2745" w:rsidRDefault="00AD2745" w:rsidP="00AD2745">
      <w:pPr>
        <w:pStyle w:val="ppCode"/>
        <w:numPr>
          <w:ilvl w:val="0"/>
          <w:numId w:val="0"/>
        </w:numPr>
        <w:ind w:left="720"/>
        <w:rPr>
          <w:color w:val="000000" w:themeColor="text1"/>
        </w:rPr>
      </w:pPr>
      <w:r>
        <w:t>…</w:t>
      </w:r>
    </w:p>
    <w:p w14:paraId="605D0380" w14:textId="11A567AD" w:rsidR="00AD2745" w:rsidRPr="00AD2745" w:rsidRDefault="00AD2745" w:rsidP="00AD2745">
      <w:pPr>
        <w:pStyle w:val="ppCode"/>
        <w:rPr>
          <w:color w:val="000000" w:themeColor="text1"/>
        </w:rPr>
      </w:pPr>
      <w:r>
        <w:t xml:space="preserve">    </w:t>
      </w:r>
      <w:r w:rsidRPr="00AD2745">
        <w:rPr>
          <w:color w:val="000000" w:themeColor="text1"/>
        </w:rPr>
        <w:t>public ToDoTask CurrentToDoTask</w:t>
      </w:r>
    </w:p>
    <w:p w14:paraId="6B5C1E23" w14:textId="11870795" w:rsidR="00AD2745" w:rsidRPr="00AD2745" w:rsidRDefault="00AD2745" w:rsidP="00AD2745">
      <w:pPr>
        <w:pStyle w:val="ppCode"/>
        <w:rPr>
          <w:color w:val="000000" w:themeColor="text1"/>
        </w:rPr>
      </w:pPr>
      <w:r>
        <w:t xml:space="preserve">    </w:t>
      </w:r>
      <w:r w:rsidRPr="00AD2745">
        <w:rPr>
          <w:color w:val="000000" w:themeColor="text1"/>
        </w:rPr>
        <w:t>{</w:t>
      </w:r>
    </w:p>
    <w:p w14:paraId="47FD2059" w14:textId="043A874B" w:rsidR="00AD2745" w:rsidRPr="00AD2745" w:rsidRDefault="00AD2745" w:rsidP="00AD2745">
      <w:pPr>
        <w:pStyle w:val="ppCode"/>
        <w:rPr>
          <w:color w:val="000000" w:themeColor="text1"/>
        </w:rPr>
      </w:pPr>
      <w:r w:rsidRPr="00AD2745">
        <w:rPr>
          <w:color w:val="000000" w:themeColor="text1"/>
        </w:rPr>
        <w:t xml:space="preserve">   </w:t>
      </w:r>
      <w:r>
        <w:t xml:space="preserve">    </w:t>
      </w:r>
      <w:r w:rsidRPr="00AD2745">
        <w:rPr>
          <w:color w:val="000000" w:themeColor="text1"/>
        </w:rPr>
        <w:t xml:space="preserve"> get { return _currentToDoTask; }</w:t>
      </w:r>
    </w:p>
    <w:p w14:paraId="54CEC515" w14:textId="54650982" w:rsidR="00AD2745" w:rsidRPr="00AD2745" w:rsidRDefault="00AD2745" w:rsidP="00AD2745">
      <w:pPr>
        <w:pStyle w:val="ppCode"/>
        <w:rPr>
          <w:color w:val="000000" w:themeColor="text1"/>
        </w:rPr>
      </w:pPr>
      <w:r w:rsidRPr="00AD2745">
        <w:rPr>
          <w:color w:val="000000" w:themeColor="text1"/>
        </w:rPr>
        <w:t xml:space="preserve">    </w:t>
      </w:r>
      <w:r>
        <w:t xml:space="preserve">    </w:t>
      </w:r>
      <w:r w:rsidRPr="00AD2745">
        <w:rPr>
          <w:color w:val="000000" w:themeColor="text1"/>
        </w:rPr>
        <w:t>set</w:t>
      </w:r>
    </w:p>
    <w:p w14:paraId="1B6B8CCD" w14:textId="432AA215" w:rsidR="00AD2745" w:rsidRPr="00AD2745" w:rsidRDefault="00AD2745" w:rsidP="00AD2745">
      <w:pPr>
        <w:pStyle w:val="ppCode"/>
        <w:rPr>
          <w:color w:val="000000" w:themeColor="text1"/>
        </w:rPr>
      </w:pPr>
      <w:r w:rsidRPr="00AD2745">
        <w:rPr>
          <w:color w:val="000000" w:themeColor="text1"/>
        </w:rPr>
        <w:t xml:space="preserve">    </w:t>
      </w:r>
      <w:r>
        <w:t xml:space="preserve">    </w:t>
      </w:r>
      <w:r w:rsidRPr="00AD2745">
        <w:rPr>
          <w:color w:val="000000" w:themeColor="text1"/>
        </w:rPr>
        <w:t>{</w:t>
      </w:r>
    </w:p>
    <w:p w14:paraId="0805439B" w14:textId="5598E202" w:rsidR="00AD2745" w:rsidRPr="00AD2745" w:rsidRDefault="00AD2745" w:rsidP="00AD2745">
      <w:pPr>
        <w:pStyle w:val="ppCode"/>
        <w:rPr>
          <w:color w:val="000000" w:themeColor="text1"/>
        </w:rPr>
      </w:pPr>
      <w:r w:rsidRPr="00AD2745">
        <w:rPr>
          <w:color w:val="000000" w:themeColor="text1"/>
        </w:rPr>
        <w:t xml:space="preserve">        </w:t>
      </w:r>
      <w:r>
        <w:t xml:space="preserve">    </w:t>
      </w:r>
      <w:r w:rsidRPr="00AD2745">
        <w:rPr>
          <w:color w:val="000000" w:themeColor="text1"/>
        </w:rPr>
        <w:t>_currentToDoTask = value;</w:t>
      </w:r>
    </w:p>
    <w:p w14:paraId="4CFF4E73" w14:textId="65235385" w:rsidR="00AD2745" w:rsidRPr="00AD2745" w:rsidRDefault="00AD2745" w:rsidP="00AD2745">
      <w:pPr>
        <w:pStyle w:val="ppCode"/>
        <w:rPr>
          <w:color w:val="FF0000"/>
        </w:rPr>
      </w:pPr>
      <w:r w:rsidRPr="00AD2745">
        <w:rPr>
          <w:color w:val="000000" w:themeColor="text1"/>
        </w:rPr>
        <w:t xml:space="preserve">        </w:t>
      </w:r>
      <w:r>
        <w:t xml:space="preserve">    </w:t>
      </w:r>
      <w:r w:rsidRPr="00AD2745">
        <w:rPr>
          <w:color w:val="FF0000"/>
        </w:rPr>
        <w:t>PropertyChanged?.Invoke(this, new PropertyChangedEventArgs(nameof(CurrentToDoTask)));</w:t>
      </w:r>
    </w:p>
    <w:p w14:paraId="79717401" w14:textId="17480BA2" w:rsidR="00AD2745" w:rsidRPr="00AD2745" w:rsidRDefault="00AD2745" w:rsidP="00AD2745">
      <w:pPr>
        <w:pStyle w:val="ppCode"/>
        <w:rPr>
          <w:color w:val="000000" w:themeColor="text1"/>
        </w:rPr>
      </w:pPr>
      <w:r w:rsidRPr="00AD2745">
        <w:rPr>
          <w:color w:val="000000" w:themeColor="text1"/>
        </w:rPr>
        <w:t xml:space="preserve">    </w:t>
      </w:r>
      <w:r>
        <w:t xml:space="preserve">    </w:t>
      </w:r>
      <w:r w:rsidRPr="00AD2745">
        <w:rPr>
          <w:color w:val="000000" w:themeColor="text1"/>
        </w:rPr>
        <w:t>}</w:t>
      </w:r>
    </w:p>
    <w:p w14:paraId="107C4F97" w14:textId="41F2F20F" w:rsidR="00AD2745" w:rsidRDefault="00AD2745" w:rsidP="00AD2745">
      <w:pPr>
        <w:pStyle w:val="ppCode"/>
        <w:numPr>
          <w:ilvl w:val="0"/>
          <w:numId w:val="0"/>
        </w:numPr>
        <w:ind w:left="720"/>
        <w:rPr>
          <w:color w:val="000000" w:themeColor="text1"/>
        </w:rPr>
      </w:pPr>
      <w:r>
        <w:t xml:space="preserve">    </w:t>
      </w:r>
      <w:r w:rsidRPr="00AD2745">
        <w:rPr>
          <w:color w:val="000000" w:themeColor="text1"/>
        </w:rPr>
        <w:t>}</w:t>
      </w:r>
    </w:p>
    <w:p w14:paraId="76B139FC" w14:textId="77777777" w:rsidR="003A058F" w:rsidRDefault="003A058F" w:rsidP="00AD2745">
      <w:pPr>
        <w:pStyle w:val="ppCode"/>
        <w:numPr>
          <w:ilvl w:val="0"/>
          <w:numId w:val="0"/>
        </w:numPr>
        <w:ind w:left="720"/>
        <w:rPr>
          <w:color w:val="000000" w:themeColor="text1"/>
        </w:rPr>
      </w:pPr>
    </w:p>
    <w:p w14:paraId="080A6B57" w14:textId="3CFF8C66" w:rsidR="003A058F" w:rsidRPr="003A058F" w:rsidRDefault="003A058F" w:rsidP="00AD2745">
      <w:pPr>
        <w:pStyle w:val="ppCode"/>
        <w:numPr>
          <w:ilvl w:val="0"/>
          <w:numId w:val="0"/>
        </w:numPr>
        <w:ind w:left="720"/>
        <w:rPr>
          <w:color w:val="FF0000"/>
        </w:rPr>
      </w:pPr>
      <w:r w:rsidRPr="003A058F">
        <w:rPr>
          <w:color w:val="FF0000"/>
        </w:rPr>
        <w:t xml:space="preserve">    public event PropertyChangedEventHandler PropertyChanged;</w:t>
      </w:r>
    </w:p>
    <w:p w14:paraId="718A71F9" w14:textId="0C0605D6" w:rsidR="00AD2745" w:rsidRPr="00AD2745" w:rsidRDefault="00AD2745" w:rsidP="00AD2745">
      <w:pPr>
        <w:pStyle w:val="ppCode"/>
        <w:numPr>
          <w:ilvl w:val="0"/>
          <w:numId w:val="0"/>
        </w:numPr>
        <w:ind w:left="720"/>
        <w:rPr>
          <w:color w:val="000000" w:themeColor="text1"/>
        </w:rPr>
      </w:pPr>
      <w:r w:rsidRPr="00AD2745">
        <w:rPr>
          <w:color w:val="000000" w:themeColor="text1"/>
        </w:rPr>
        <w:t>}</w:t>
      </w:r>
    </w:p>
    <w:p w14:paraId="15145E91" w14:textId="22A5D57D" w:rsidR="00AD2745" w:rsidRDefault="002D7C85" w:rsidP="003A058F">
      <w:pPr>
        <w:pStyle w:val="ppNote"/>
      </w:pPr>
      <w:r w:rsidRPr="00AD2745">
        <w:rPr>
          <w:b/>
        </w:rPr>
        <w:t>Note:</w:t>
      </w:r>
      <w:r>
        <w:t xml:space="preserve"> INotifyPropertyChanged</w:t>
      </w:r>
      <w:r w:rsidR="00AD2745">
        <w:t xml:space="preserve"> provides generic property-change notifications to clients, which are typically bound to the value that is changing. In this demo, our UI will need to know when the background task triggered by the toast updates the ToDo item. For more on INotifyPropertyChanged, visit </w:t>
      </w:r>
      <w:hyperlink r:id="rId24" w:history="1">
        <w:r w:rsidR="00AD2745" w:rsidRPr="00AD2745">
          <w:rPr>
            <w:rStyle w:val="Hyperlink"/>
            <w:rFonts w:cstheme="minorBidi"/>
          </w:rPr>
          <w:t>https://msdn.microsoft.com/en-us/library/windows/apps/windows.ui.xaml.data.inotifypropertychanged</w:t>
        </w:r>
      </w:hyperlink>
    </w:p>
    <w:p w14:paraId="767E1F6F" w14:textId="73303D23" w:rsidR="003A058F" w:rsidRDefault="003A058F" w:rsidP="003A058F">
      <w:pPr>
        <w:pStyle w:val="Step"/>
      </w:pPr>
      <w:r>
        <w:t>Open MainPage.xaml and add a TextBlock and CheckBox to display the ToDo task and its status. Add a button to refresh the data. You will wire up the button in the next step.</w:t>
      </w:r>
    </w:p>
    <w:p w14:paraId="5F88DAF6" w14:textId="54B0CEAE" w:rsidR="003A058F" w:rsidRDefault="003A058F" w:rsidP="003A058F">
      <w:pPr>
        <w:pStyle w:val="ppCodeLanguage"/>
      </w:pPr>
      <w:r>
        <w:lastRenderedPageBreak/>
        <w:t>XAML</w:t>
      </w:r>
    </w:p>
    <w:p w14:paraId="47765112" w14:textId="77777777" w:rsidR="003A058F" w:rsidRDefault="003A058F" w:rsidP="003A058F">
      <w:pPr>
        <w:pStyle w:val="ppCode"/>
      </w:pPr>
      <w:r>
        <w:t>&lt;StackPanel Grid.Row="1" Margin="12"&gt;</w:t>
      </w:r>
    </w:p>
    <w:p w14:paraId="21110BF7" w14:textId="34BA5AE0" w:rsidR="003A058F" w:rsidRDefault="003A058F" w:rsidP="003A058F">
      <w:pPr>
        <w:pStyle w:val="ppCode"/>
      </w:pPr>
      <w:r>
        <w:t xml:space="preserve">    &lt;TextBlock Text="Interactive Toast" FontSize="20" FontWeight="Light" /&gt;</w:t>
      </w:r>
    </w:p>
    <w:p w14:paraId="2604C6D8" w14:textId="2137E25C" w:rsidR="003A058F" w:rsidRPr="003A058F" w:rsidRDefault="003A058F" w:rsidP="003A058F">
      <w:pPr>
        <w:pStyle w:val="ppCode"/>
        <w:rPr>
          <w:color w:val="FF0000"/>
        </w:rPr>
      </w:pPr>
      <w:r>
        <w:t xml:space="preserve">    </w:t>
      </w:r>
      <w:r w:rsidRPr="003A058F">
        <w:rPr>
          <w:color w:val="FF0000"/>
        </w:rPr>
        <w:t>&lt;StackPanel Orientation="Horizontal" Margin="12"&gt;</w:t>
      </w:r>
    </w:p>
    <w:p w14:paraId="204D0438" w14:textId="35CB1CB9" w:rsidR="003A058F" w:rsidRPr="003A058F" w:rsidRDefault="003A058F" w:rsidP="003A058F">
      <w:pPr>
        <w:pStyle w:val="ppCode"/>
        <w:rPr>
          <w:color w:val="FF0000"/>
        </w:rPr>
      </w:pPr>
      <w:r w:rsidRPr="003A058F">
        <w:rPr>
          <w:color w:val="FF0000"/>
        </w:rPr>
        <w:t xml:space="preserve">        &lt;TextBlock x:Name="Description" VerticalAlignment="Center"  Text="{x:Bind CurrentToDoTask.Description, Mode=OneWay}"/&gt;</w:t>
      </w:r>
    </w:p>
    <w:p w14:paraId="45A79137" w14:textId="0987B22D" w:rsidR="003A058F" w:rsidRPr="003A058F" w:rsidRDefault="003A058F" w:rsidP="003A058F">
      <w:pPr>
        <w:pStyle w:val="ppCode"/>
        <w:rPr>
          <w:color w:val="FF0000"/>
        </w:rPr>
      </w:pPr>
      <w:r w:rsidRPr="003A058F">
        <w:rPr>
          <w:color w:val="FF0000"/>
        </w:rPr>
        <w:t xml:space="preserve">        &lt;CheckBox Margin="12,0,0,0" IsChecked="{x:Bind CurrentToDoTask.IsComplete, Mode=OneWay}" IsEnabled="False" /&gt;  </w:t>
      </w:r>
    </w:p>
    <w:p w14:paraId="487ABFA6" w14:textId="1292233C" w:rsidR="003A058F" w:rsidRPr="003A058F" w:rsidRDefault="003A058F" w:rsidP="003A058F">
      <w:pPr>
        <w:pStyle w:val="ppCode"/>
        <w:rPr>
          <w:color w:val="FF0000"/>
        </w:rPr>
      </w:pPr>
      <w:r w:rsidRPr="003A058F">
        <w:rPr>
          <w:color w:val="FF0000"/>
        </w:rPr>
        <w:t xml:space="preserve">    &lt;/StackPanel&gt;</w:t>
      </w:r>
    </w:p>
    <w:p w14:paraId="281726E3" w14:textId="3EC20363" w:rsidR="003A058F" w:rsidRDefault="003A058F" w:rsidP="003A058F">
      <w:pPr>
        <w:pStyle w:val="ppCode"/>
      </w:pPr>
      <w:r>
        <w:t xml:space="preserve">    &lt;Button Click="Notify" Margin="12"&gt;Notify&lt;/Button&gt;</w:t>
      </w:r>
    </w:p>
    <w:p w14:paraId="1B3B954E" w14:textId="50DC31B4" w:rsidR="003A058F" w:rsidRDefault="003A058F" w:rsidP="003A058F">
      <w:pPr>
        <w:pStyle w:val="ppCode"/>
      </w:pPr>
      <w:r>
        <w:t xml:space="preserve">    </w:t>
      </w:r>
      <w:r w:rsidRPr="003A058F">
        <w:rPr>
          <w:color w:val="FF0000"/>
        </w:rPr>
        <w:t>&lt;Button Click="{x:Bind Refresh}" Margin="12"&gt;Refresh&lt;/Button&gt;</w:t>
      </w:r>
    </w:p>
    <w:p w14:paraId="7006ECA1" w14:textId="2A6BADCB" w:rsidR="003A058F" w:rsidRPr="003A058F" w:rsidRDefault="003A058F" w:rsidP="003A058F">
      <w:pPr>
        <w:pStyle w:val="ppCode"/>
      </w:pPr>
      <w:r>
        <w:t>&lt;/StackPanel&gt;</w:t>
      </w:r>
    </w:p>
    <w:p w14:paraId="0FBBDC08" w14:textId="1C9EC17A" w:rsidR="003A058F" w:rsidRDefault="003A058F" w:rsidP="003A058F">
      <w:pPr>
        <w:pStyle w:val="Step"/>
      </w:pPr>
      <w:r>
        <w:t xml:space="preserve">Return to the MainPage code-behind. Add the async </w:t>
      </w:r>
      <w:r w:rsidRPr="003A058F">
        <w:rPr>
          <w:b/>
        </w:rPr>
        <w:t>Refresh()</w:t>
      </w:r>
      <w:r>
        <w:t xml:space="preserve"> method to read the latest task data in from the JSON file.</w:t>
      </w:r>
    </w:p>
    <w:p w14:paraId="11711A73" w14:textId="3ACFA6EE" w:rsidR="003A058F" w:rsidRDefault="003A058F" w:rsidP="003A058F">
      <w:pPr>
        <w:pStyle w:val="ppCodeLanguage"/>
      </w:pPr>
      <w:r>
        <w:t>C#</w:t>
      </w:r>
    </w:p>
    <w:p w14:paraId="0A5ED4EE" w14:textId="77777777" w:rsidR="00C41CA8" w:rsidRDefault="00C41CA8" w:rsidP="00C41CA8">
      <w:pPr>
        <w:pStyle w:val="ppCode"/>
      </w:pPr>
      <w:r>
        <w:t>private async void Refresh()</w:t>
      </w:r>
    </w:p>
    <w:p w14:paraId="731B5FC3" w14:textId="2024A30F" w:rsidR="00C41CA8" w:rsidRDefault="00C41CA8" w:rsidP="00C41CA8">
      <w:pPr>
        <w:pStyle w:val="ppCode"/>
      </w:pPr>
      <w:r>
        <w:t>{</w:t>
      </w:r>
    </w:p>
    <w:p w14:paraId="7C35A99B" w14:textId="17F8A662" w:rsidR="00C41CA8" w:rsidRDefault="00C41CA8" w:rsidP="00C41CA8">
      <w:pPr>
        <w:pStyle w:val="ppCode"/>
      </w:pPr>
      <w:r>
        <w:t xml:space="preserve">    var json = await ToDoTaskFileHelper.ReadToDoTaskJsonAsync();</w:t>
      </w:r>
    </w:p>
    <w:p w14:paraId="31B8A38F" w14:textId="42AB4761" w:rsidR="00C41CA8" w:rsidRDefault="00C41CA8" w:rsidP="00C41CA8">
      <w:pPr>
        <w:pStyle w:val="ppCode"/>
      </w:pPr>
      <w:r>
        <w:t xml:space="preserve">    CurrentToDoTask = ToDoTask.FromJson(json);</w:t>
      </w:r>
    </w:p>
    <w:p w14:paraId="26558B59" w14:textId="389049D8" w:rsidR="003A058F" w:rsidRPr="003A058F" w:rsidRDefault="00C41CA8" w:rsidP="00C41CA8">
      <w:pPr>
        <w:pStyle w:val="ppCode"/>
      </w:pPr>
      <w:r>
        <w:t>}</w:t>
      </w:r>
    </w:p>
    <w:p w14:paraId="3B1058F0" w14:textId="0CB2AE0D" w:rsidR="003A058F" w:rsidRDefault="00C41CA8" w:rsidP="003A058F">
      <w:pPr>
        <w:pStyle w:val="Step"/>
      </w:pPr>
      <w:r>
        <w:t xml:space="preserve">Subscribe to the Loaded event and call the Refresh() method when the page loads. </w:t>
      </w:r>
    </w:p>
    <w:p w14:paraId="3FDE278F" w14:textId="47A55C36" w:rsidR="00C41CA8" w:rsidRDefault="00C41CA8" w:rsidP="00C41CA8">
      <w:pPr>
        <w:pStyle w:val="ppCodeLanguage"/>
      </w:pPr>
      <w:r>
        <w:t>C#</w:t>
      </w:r>
    </w:p>
    <w:p w14:paraId="3AA84A40" w14:textId="77777777" w:rsidR="00C41CA8" w:rsidRDefault="00C41CA8" w:rsidP="00C41CA8">
      <w:pPr>
        <w:pStyle w:val="ppCode"/>
      </w:pPr>
      <w:r>
        <w:t>public MainPage()</w:t>
      </w:r>
    </w:p>
    <w:p w14:paraId="6535526A" w14:textId="4A6D70C5" w:rsidR="00C41CA8" w:rsidRDefault="00C41CA8" w:rsidP="00C41CA8">
      <w:pPr>
        <w:pStyle w:val="ppCode"/>
      </w:pPr>
      <w:r>
        <w:t>{</w:t>
      </w:r>
    </w:p>
    <w:p w14:paraId="49A78C31" w14:textId="6E8C347C" w:rsidR="00C41CA8" w:rsidRDefault="00C41CA8" w:rsidP="00C41CA8">
      <w:pPr>
        <w:pStyle w:val="ppCode"/>
      </w:pPr>
      <w:r>
        <w:t xml:space="preserve">    InitializeComponent();</w:t>
      </w:r>
    </w:p>
    <w:p w14:paraId="3BBA0BEB" w14:textId="3E54B2F3" w:rsidR="00C41CA8" w:rsidRPr="00C41CA8" w:rsidRDefault="00C41CA8" w:rsidP="00C41CA8">
      <w:pPr>
        <w:pStyle w:val="ppCode"/>
        <w:rPr>
          <w:color w:val="FF0000"/>
        </w:rPr>
      </w:pPr>
      <w:r>
        <w:t xml:space="preserve">    </w:t>
      </w:r>
      <w:r w:rsidRPr="00C41CA8">
        <w:rPr>
          <w:color w:val="FF0000"/>
        </w:rPr>
        <w:t>Loaded += MainPage_Loaded;</w:t>
      </w:r>
    </w:p>
    <w:p w14:paraId="6B680139" w14:textId="638C16F9" w:rsidR="00C41CA8" w:rsidRDefault="00C41CA8" w:rsidP="00C41CA8">
      <w:pPr>
        <w:pStyle w:val="ppCode"/>
      </w:pPr>
      <w:r>
        <w:t>}</w:t>
      </w:r>
    </w:p>
    <w:p w14:paraId="1003D328" w14:textId="77777777" w:rsidR="00C41CA8" w:rsidRDefault="00C41CA8" w:rsidP="00C41CA8">
      <w:pPr>
        <w:pStyle w:val="ppCode"/>
      </w:pPr>
    </w:p>
    <w:p w14:paraId="78FB4256" w14:textId="63518BCF" w:rsidR="00C41CA8" w:rsidRDefault="00C41CA8" w:rsidP="00C41CA8">
      <w:pPr>
        <w:pStyle w:val="ppCode"/>
      </w:pPr>
      <w:r>
        <w:t>…</w:t>
      </w:r>
    </w:p>
    <w:p w14:paraId="0F8342E5" w14:textId="77777777" w:rsidR="00C41CA8" w:rsidRDefault="00C41CA8" w:rsidP="00C41CA8">
      <w:pPr>
        <w:pStyle w:val="ppCode"/>
      </w:pPr>
    </w:p>
    <w:p w14:paraId="5A2CC2EB" w14:textId="5261DDB5" w:rsidR="00C41CA8" w:rsidRPr="00C41CA8" w:rsidRDefault="00C41CA8" w:rsidP="00C41CA8">
      <w:pPr>
        <w:pStyle w:val="ppCode"/>
        <w:rPr>
          <w:color w:val="FF0000"/>
        </w:rPr>
      </w:pPr>
      <w:r w:rsidRPr="00C41CA8">
        <w:rPr>
          <w:color w:val="FF0000"/>
        </w:rPr>
        <w:t>private void MainPage_Loaded(object sender, RoutedEventArgs e)</w:t>
      </w:r>
    </w:p>
    <w:p w14:paraId="023E9DF2" w14:textId="1BB1475A" w:rsidR="00C41CA8" w:rsidRPr="00C41CA8" w:rsidRDefault="00C41CA8" w:rsidP="00C41CA8">
      <w:pPr>
        <w:pStyle w:val="ppCode"/>
        <w:rPr>
          <w:color w:val="FF0000"/>
        </w:rPr>
      </w:pPr>
      <w:r w:rsidRPr="00C41CA8">
        <w:rPr>
          <w:color w:val="FF0000"/>
        </w:rPr>
        <w:t>{</w:t>
      </w:r>
    </w:p>
    <w:p w14:paraId="373E07F5" w14:textId="71803F90" w:rsidR="00C41CA8" w:rsidRPr="00C41CA8" w:rsidRDefault="00C41CA8" w:rsidP="00C41CA8">
      <w:pPr>
        <w:pStyle w:val="ppCode"/>
        <w:rPr>
          <w:color w:val="FF0000"/>
        </w:rPr>
      </w:pPr>
      <w:r w:rsidRPr="00C41CA8">
        <w:rPr>
          <w:color w:val="FF0000"/>
        </w:rPr>
        <w:t xml:space="preserve">    Refresh();</w:t>
      </w:r>
    </w:p>
    <w:p w14:paraId="61C420F0" w14:textId="13CC3245" w:rsidR="00C41CA8" w:rsidRDefault="00C41CA8" w:rsidP="00C41CA8">
      <w:pPr>
        <w:pStyle w:val="ppCode"/>
      </w:pPr>
      <w:r w:rsidRPr="00C41CA8">
        <w:rPr>
          <w:color w:val="FF0000"/>
        </w:rPr>
        <w:t>}</w:t>
      </w:r>
    </w:p>
    <w:p w14:paraId="3C308D5A" w14:textId="77777777" w:rsidR="00C41CA8" w:rsidRDefault="00C41CA8" w:rsidP="00C41CA8">
      <w:pPr>
        <w:pStyle w:val="ppCode"/>
      </w:pPr>
    </w:p>
    <w:p w14:paraId="2DAB7A55" w14:textId="60137D35" w:rsidR="00C41CA8" w:rsidRDefault="00C41CA8" w:rsidP="00C41CA8">
      <w:pPr>
        <w:pStyle w:val="ppCode"/>
      </w:pPr>
      <w:r>
        <w:t>private async void Refresh()</w:t>
      </w:r>
    </w:p>
    <w:p w14:paraId="2680D10B" w14:textId="66B74ADE" w:rsidR="00C41CA8" w:rsidRDefault="00C41CA8" w:rsidP="00C41CA8">
      <w:pPr>
        <w:pStyle w:val="ppCode"/>
      </w:pPr>
      <w:r>
        <w:t>{</w:t>
      </w:r>
    </w:p>
    <w:p w14:paraId="36E05562" w14:textId="72DB3DB5" w:rsidR="00C41CA8" w:rsidRDefault="00C41CA8" w:rsidP="00C41CA8">
      <w:pPr>
        <w:pStyle w:val="ppCode"/>
      </w:pPr>
      <w:r>
        <w:t xml:space="preserve">    var json = await ToDoTaskFileHelper.ReadToDoTaskJsonAsync();</w:t>
      </w:r>
    </w:p>
    <w:p w14:paraId="573867E4" w14:textId="78F842DA" w:rsidR="00C41CA8" w:rsidRDefault="00C41CA8" w:rsidP="00C41CA8">
      <w:pPr>
        <w:pStyle w:val="ppCode"/>
      </w:pPr>
      <w:r>
        <w:t xml:space="preserve">    CurrentToDoTask = ToDoTask.FromJson(json);</w:t>
      </w:r>
    </w:p>
    <w:p w14:paraId="6304BBCC" w14:textId="20C02714" w:rsidR="00C41CA8" w:rsidRDefault="00C41CA8" w:rsidP="00C41CA8">
      <w:pPr>
        <w:pStyle w:val="ppCode"/>
      </w:pPr>
      <w:r>
        <w:t>}</w:t>
      </w:r>
    </w:p>
    <w:p w14:paraId="50B9BEEE" w14:textId="68CF7533" w:rsidR="00754716" w:rsidRDefault="00754716" w:rsidP="00754716">
      <w:pPr>
        <w:pStyle w:val="Step"/>
      </w:pPr>
      <w:r>
        <w:t>Build and run your app. You will see the test task show up with the IsComplete checkbox selected by default.</w:t>
      </w:r>
    </w:p>
    <w:p w14:paraId="688D67BC" w14:textId="77777777" w:rsidR="00754716" w:rsidRDefault="00754716" w:rsidP="00754716">
      <w:pPr>
        <w:pStyle w:val="Step"/>
        <w:numPr>
          <w:ilvl w:val="0"/>
          <w:numId w:val="0"/>
        </w:numPr>
        <w:ind w:left="720"/>
      </w:pPr>
      <w:r>
        <w:rPr>
          <w:noProof/>
        </w:rPr>
        <w:lastRenderedPageBreak/>
        <w:drawing>
          <wp:inline distT="0" distB="0" distL="0" distR="0" wp14:anchorId="0B9510B7" wp14:editId="76C4A0F3">
            <wp:extent cx="5059970" cy="2451675"/>
            <wp:effectExtent l="25400" t="25400" r="20320" b="381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5">
                      <a:extLst>
                        <a:ext uri="{28A0092B-C50C-407E-A947-70E740481C1C}">
                          <a14:useLocalDpi xmlns:a14="http://schemas.microsoft.com/office/drawing/2010/main" val="0"/>
                        </a:ext>
                      </a:extLst>
                    </a:blip>
                    <a:stretch>
                      <a:fillRect/>
                    </a:stretch>
                  </pic:blipFill>
                  <pic:spPr>
                    <a:xfrm>
                      <a:off x="0" y="0"/>
                      <a:ext cx="5059970" cy="2451675"/>
                    </a:xfrm>
                    <a:prstGeom prst="rect">
                      <a:avLst/>
                    </a:prstGeom>
                    <a:ln>
                      <a:solidFill>
                        <a:schemeClr val="accent1">
                          <a:alpha val="50000"/>
                        </a:schemeClr>
                      </a:solidFill>
                    </a:ln>
                  </pic:spPr>
                </pic:pic>
              </a:graphicData>
            </a:graphic>
          </wp:inline>
        </w:drawing>
      </w:r>
    </w:p>
    <w:p w14:paraId="13D18991" w14:textId="77777777" w:rsidR="00754716" w:rsidRDefault="00754716" w:rsidP="00754716">
      <w:pPr>
        <w:pStyle w:val="ppFigureNumberIndent3"/>
      </w:pPr>
      <w:r>
        <w:t xml:space="preserve">Figure </w:t>
      </w:r>
      <w:fldSimple w:instr=" SEQ Figure \* ARABIC ">
        <w:r w:rsidR="00682BAD">
          <w:rPr>
            <w:noProof/>
          </w:rPr>
          <w:t>15</w:t>
        </w:r>
      </w:fldSimple>
    </w:p>
    <w:p w14:paraId="5C0FE33C" w14:textId="1AD2CF4E" w:rsidR="00754716" w:rsidRDefault="00754716" w:rsidP="00754716">
      <w:pPr>
        <w:pStyle w:val="ppFigureCaptionIndent3"/>
      </w:pPr>
      <w:r>
        <w:t>The ToDo task item.</w:t>
      </w:r>
    </w:p>
    <w:p w14:paraId="7ED5BD63" w14:textId="79D017A4" w:rsidR="00754716" w:rsidRPr="00C41CA8" w:rsidRDefault="00754716" w:rsidP="00754716">
      <w:pPr>
        <w:pStyle w:val="Step"/>
      </w:pPr>
      <w:r>
        <w:t>Stop debugging and return to Visual Studio.</w:t>
      </w:r>
    </w:p>
    <w:p w14:paraId="5443025C" w14:textId="77777777" w:rsidR="005E4715" w:rsidRPr="005E4715" w:rsidRDefault="005E4715" w:rsidP="005E4715">
      <w:pPr>
        <w:pStyle w:val="ppListEnd"/>
        <w:numPr>
          <w:ilvl w:val="0"/>
          <w:numId w:val="8"/>
        </w:numPr>
      </w:pPr>
    </w:p>
    <w:p w14:paraId="32AB3124" w14:textId="545AAB31" w:rsidR="0069305A" w:rsidRDefault="0069305A" w:rsidP="0069305A">
      <w:pPr>
        <w:pStyle w:val="ppProcedureStart"/>
      </w:pPr>
      <w:bookmarkStart w:id="30" w:name="_Toc431289150"/>
      <w:r>
        <w:t>Task 4 – Create the background task</w:t>
      </w:r>
      <w:bookmarkEnd w:id="30"/>
    </w:p>
    <w:p w14:paraId="6C890D7D" w14:textId="67CF9F2E" w:rsidR="0069305A" w:rsidRDefault="00B35C34" w:rsidP="0069305A">
      <w:pPr>
        <w:pStyle w:val="ppNumberList"/>
        <w:numPr>
          <w:ilvl w:val="0"/>
          <w:numId w:val="0"/>
        </w:numPr>
      </w:pPr>
      <w:r>
        <w:t>In this task, you will create the background task as part of Windows Runtime Component.</w:t>
      </w:r>
    </w:p>
    <w:p w14:paraId="60D76553" w14:textId="62654BC8" w:rsidR="0069305A" w:rsidRDefault="00A85C0B" w:rsidP="00A85C0B">
      <w:pPr>
        <w:pStyle w:val="Step"/>
        <w:numPr>
          <w:ilvl w:val="0"/>
          <w:numId w:val="22"/>
        </w:numPr>
      </w:pPr>
      <w:r>
        <w:t xml:space="preserve">Right-click on the solution in the Solution Explorer and choose Add &gt; New Project. Add a project of type </w:t>
      </w:r>
      <w:r w:rsidRPr="00A85C0B">
        <w:rPr>
          <w:b/>
        </w:rPr>
        <w:t>Visual C# &gt; Windows &gt; Universal &gt; Windows Runtime Component (Universal Windows)</w:t>
      </w:r>
      <w:r>
        <w:t xml:space="preserve">. Give it the name </w:t>
      </w:r>
      <w:r w:rsidRPr="00A85C0B">
        <w:rPr>
          <w:b/>
        </w:rPr>
        <w:t>BackgroundTasks</w:t>
      </w:r>
      <w:r>
        <w:t>.</w:t>
      </w:r>
    </w:p>
    <w:p w14:paraId="63E56EB7" w14:textId="1670B641" w:rsidR="00A85C0B" w:rsidRDefault="00A85C0B" w:rsidP="00A85C0B">
      <w:pPr>
        <w:pStyle w:val="Step"/>
        <w:numPr>
          <w:ilvl w:val="0"/>
          <w:numId w:val="22"/>
        </w:numPr>
      </w:pPr>
      <w:r>
        <w:t xml:space="preserve">Right-click on the </w:t>
      </w:r>
      <w:r w:rsidRPr="00A85C0B">
        <w:rPr>
          <w:b/>
        </w:rPr>
        <w:t>References</w:t>
      </w:r>
      <w:r>
        <w:t xml:space="preserve"> folder in the BackgroundTasks project and choose </w:t>
      </w:r>
      <w:r w:rsidRPr="00A85C0B">
        <w:rPr>
          <w:b/>
        </w:rPr>
        <w:t>Add &gt; Reference</w:t>
      </w:r>
      <w:r>
        <w:t xml:space="preserve">. Add the </w:t>
      </w:r>
      <w:r w:rsidRPr="00A85C0B">
        <w:rPr>
          <w:b/>
        </w:rPr>
        <w:t>TilesAndNotifications.Library</w:t>
      </w:r>
      <w:r>
        <w:t xml:space="preserve"> project as a reference. The library will give you access to the ToDoTask and its helper.</w:t>
      </w:r>
    </w:p>
    <w:p w14:paraId="1BFD6055" w14:textId="11BB074E" w:rsidR="00A85C0B" w:rsidRDefault="00A85C0B" w:rsidP="00A85C0B">
      <w:pPr>
        <w:pStyle w:val="Step"/>
        <w:numPr>
          <w:ilvl w:val="0"/>
          <w:numId w:val="22"/>
        </w:numPr>
      </w:pPr>
      <w:r>
        <w:t xml:space="preserve">Right-click and </w:t>
      </w:r>
      <w:r w:rsidRPr="00A85C0B">
        <w:rPr>
          <w:b/>
        </w:rPr>
        <w:t>Rename</w:t>
      </w:r>
      <w:r>
        <w:t xml:space="preserve"> Class1.cs to </w:t>
      </w:r>
      <w:r w:rsidRPr="00A85C0B">
        <w:rPr>
          <w:b/>
        </w:rPr>
        <w:t>ToastUpdateTask</w:t>
      </w:r>
      <w:r>
        <w:rPr>
          <w:b/>
        </w:rPr>
        <w:t>.cs</w:t>
      </w:r>
      <w:r>
        <w:t xml:space="preserve">. When prompted, agree to </w:t>
      </w:r>
      <w:r w:rsidR="008851B1">
        <w:t xml:space="preserve">perform a </w:t>
      </w:r>
      <w:r>
        <w:t>rename</w:t>
      </w:r>
      <w:r w:rsidR="008851B1">
        <w:t xml:space="preserve"> of</w:t>
      </w:r>
      <w:r>
        <w:t xml:space="preserve"> all references to </w:t>
      </w:r>
      <w:r w:rsidRPr="00A85C0B">
        <w:rPr>
          <w:b/>
        </w:rPr>
        <w:t>Class1</w:t>
      </w:r>
      <w:r>
        <w:t xml:space="preserve"> to </w:t>
      </w:r>
      <w:r w:rsidRPr="00A85C0B">
        <w:rPr>
          <w:b/>
        </w:rPr>
        <w:t>ToastUpdateTask</w:t>
      </w:r>
      <w:r>
        <w:t>.</w:t>
      </w:r>
    </w:p>
    <w:p w14:paraId="0ED6799E" w14:textId="69E551B7" w:rsidR="008851B1" w:rsidRDefault="00A85C0B" w:rsidP="00A85C0B">
      <w:pPr>
        <w:pStyle w:val="Step"/>
        <w:numPr>
          <w:ilvl w:val="0"/>
          <w:numId w:val="22"/>
        </w:numPr>
      </w:pPr>
      <w:r>
        <w:t xml:space="preserve">Open </w:t>
      </w:r>
      <w:r w:rsidRPr="002D4E1C">
        <w:rPr>
          <w:b/>
        </w:rPr>
        <w:t>ToastUpdateTask.cs</w:t>
      </w:r>
      <w:r>
        <w:t xml:space="preserve"> and </w:t>
      </w:r>
      <w:r w:rsidR="008851B1">
        <w:t xml:space="preserve">add the </w:t>
      </w:r>
      <w:r w:rsidR="008851B1" w:rsidRPr="002D4E1C">
        <w:rPr>
          <w:b/>
        </w:rPr>
        <w:t>Windows.ApplicationModel.Background</w:t>
      </w:r>
      <w:r w:rsidR="008851B1">
        <w:t xml:space="preserve"> </w:t>
      </w:r>
      <w:r w:rsidR="009A5D27">
        <w:t xml:space="preserve">and TilesAndNotifications.Library </w:t>
      </w:r>
      <w:r w:rsidR="008851B1">
        <w:t>namespace</w:t>
      </w:r>
      <w:r w:rsidR="009A5D27">
        <w:t>s</w:t>
      </w:r>
      <w:r w:rsidR="008851B1">
        <w:t>.</w:t>
      </w:r>
    </w:p>
    <w:p w14:paraId="251404E2" w14:textId="30D64A81" w:rsidR="008851B1" w:rsidRDefault="008851B1" w:rsidP="008851B1">
      <w:pPr>
        <w:pStyle w:val="ppCodeLanguage"/>
      </w:pPr>
      <w:r>
        <w:t>C#</w:t>
      </w:r>
    </w:p>
    <w:p w14:paraId="44D169D8" w14:textId="4E12590E" w:rsidR="008851B1" w:rsidRDefault="008851B1" w:rsidP="008851B1">
      <w:pPr>
        <w:pStyle w:val="ppCode"/>
      </w:pPr>
      <w:r>
        <w:t>using Windows.ApplicationModel.Background;</w:t>
      </w:r>
    </w:p>
    <w:p w14:paraId="1D7CC1EF" w14:textId="5628A93E" w:rsidR="009A5D27" w:rsidRPr="008851B1" w:rsidRDefault="009A5D27" w:rsidP="008851B1">
      <w:pPr>
        <w:pStyle w:val="ppCode"/>
      </w:pPr>
      <w:r>
        <w:t>using TilesAndNotifications.Library;</w:t>
      </w:r>
    </w:p>
    <w:p w14:paraId="64EC347B" w14:textId="5D6B872C" w:rsidR="00A85C0B" w:rsidRDefault="008851B1" w:rsidP="00A85C0B">
      <w:pPr>
        <w:pStyle w:val="Step"/>
        <w:numPr>
          <w:ilvl w:val="0"/>
          <w:numId w:val="22"/>
        </w:numPr>
      </w:pPr>
      <w:r>
        <w:t>I</w:t>
      </w:r>
      <w:r w:rsidR="00A85C0B">
        <w:t xml:space="preserve">mplement the </w:t>
      </w:r>
      <w:r w:rsidR="00A85C0B" w:rsidRPr="002D4E1C">
        <w:rPr>
          <w:b/>
        </w:rPr>
        <w:t>IBackgroundTask</w:t>
      </w:r>
      <w:r w:rsidR="00A85C0B">
        <w:t xml:space="preserve"> interface.</w:t>
      </w:r>
      <w:r>
        <w:t xml:space="preserve"> Create and complete a deferral within the Run method.</w:t>
      </w:r>
    </w:p>
    <w:p w14:paraId="1720B925" w14:textId="4BCC5D49" w:rsidR="008851B1" w:rsidRDefault="008851B1" w:rsidP="008851B1">
      <w:pPr>
        <w:pStyle w:val="ppCodeLanguage"/>
      </w:pPr>
      <w:r>
        <w:lastRenderedPageBreak/>
        <w:t>C#</w:t>
      </w:r>
    </w:p>
    <w:p w14:paraId="79F0A0F5" w14:textId="77777777" w:rsidR="008851B1" w:rsidRDefault="008851B1" w:rsidP="008851B1">
      <w:pPr>
        <w:pStyle w:val="ppCode"/>
      </w:pPr>
      <w:r>
        <w:t>namespace BackgroundTasks</w:t>
      </w:r>
    </w:p>
    <w:p w14:paraId="1F5BD5B6" w14:textId="77777777" w:rsidR="008851B1" w:rsidRDefault="008851B1" w:rsidP="008851B1">
      <w:pPr>
        <w:pStyle w:val="ppCode"/>
      </w:pPr>
      <w:r>
        <w:t>{</w:t>
      </w:r>
    </w:p>
    <w:p w14:paraId="21226097" w14:textId="77777777" w:rsidR="008851B1" w:rsidRPr="008851B1" w:rsidRDefault="008851B1" w:rsidP="008851B1">
      <w:pPr>
        <w:pStyle w:val="ppCode"/>
        <w:rPr>
          <w:color w:val="FF0000"/>
        </w:rPr>
      </w:pPr>
      <w:r>
        <w:t xml:space="preserve">    public sealed class ToastUpdateTask </w:t>
      </w:r>
      <w:r w:rsidRPr="008851B1">
        <w:rPr>
          <w:color w:val="FF0000"/>
        </w:rPr>
        <w:t>: IBackgroundTask</w:t>
      </w:r>
    </w:p>
    <w:p w14:paraId="3EE0408B" w14:textId="77777777" w:rsidR="008851B1" w:rsidRDefault="008851B1" w:rsidP="008851B1">
      <w:pPr>
        <w:pStyle w:val="ppCode"/>
      </w:pPr>
      <w:r>
        <w:t xml:space="preserve">    {</w:t>
      </w:r>
    </w:p>
    <w:p w14:paraId="3C18FD79" w14:textId="77777777" w:rsidR="008851B1" w:rsidRPr="008851B1" w:rsidRDefault="008851B1" w:rsidP="008851B1">
      <w:pPr>
        <w:pStyle w:val="ppCode"/>
        <w:rPr>
          <w:color w:val="FF0000"/>
        </w:rPr>
      </w:pPr>
      <w:r w:rsidRPr="008851B1">
        <w:rPr>
          <w:color w:val="FF0000"/>
        </w:rPr>
        <w:t xml:space="preserve">        public async void Run(IBackgroundTaskInstance taskInstance)</w:t>
      </w:r>
    </w:p>
    <w:p w14:paraId="25C0D0CB" w14:textId="77777777" w:rsidR="008851B1" w:rsidRPr="008851B1" w:rsidRDefault="008851B1" w:rsidP="008851B1">
      <w:pPr>
        <w:pStyle w:val="ppCode"/>
        <w:rPr>
          <w:color w:val="FF0000"/>
        </w:rPr>
      </w:pPr>
      <w:r w:rsidRPr="008851B1">
        <w:rPr>
          <w:color w:val="FF0000"/>
        </w:rPr>
        <w:t xml:space="preserve">        {</w:t>
      </w:r>
    </w:p>
    <w:p w14:paraId="7116BA4F" w14:textId="77777777" w:rsidR="008851B1" w:rsidRPr="008851B1" w:rsidRDefault="008851B1" w:rsidP="008851B1">
      <w:pPr>
        <w:pStyle w:val="ppCode"/>
        <w:rPr>
          <w:color w:val="FF0000"/>
        </w:rPr>
      </w:pPr>
      <w:r w:rsidRPr="008851B1">
        <w:rPr>
          <w:color w:val="FF0000"/>
        </w:rPr>
        <w:t xml:space="preserve">            var deferral = taskInstance.GetDeferral();</w:t>
      </w:r>
    </w:p>
    <w:p w14:paraId="12435DCE" w14:textId="77777777" w:rsidR="008851B1" w:rsidRPr="008851B1" w:rsidRDefault="008851B1" w:rsidP="008851B1">
      <w:pPr>
        <w:pStyle w:val="ppCode"/>
        <w:rPr>
          <w:color w:val="FF0000"/>
        </w:rPr>
      </w:pPr>
    </w:p>
    <w:p w14:paraId="3D7271CA" w14:textId="77777777" w:rsidR="008851B1" w:rsidRPr="008851B1" w:rsidRDefault="008851B1" w:rsidP="008851B1">
      <w:pPr>
        <w:pStyle w:val="ppCode"/>
        <w:rPr>
          <w:color w:val="FF0000"/>
        </w:rPr>
      </w:pPr>
      <w:r w:rsidRPr="008851B1">
        <w:rPr>
          <w:color w:val="FF0000"/>
        </w:rPr>
        <w:t xml:space="preserve">            deferral.Complete();</w:t>
      </w:r>
    </w:p>
    <w:p w14:paraId="6A8436EF" w14:textId="77777777" w:rsidR="008851B1" w:rsidRPr="008851B1" w:rsidRDefault="008851B1" w:rsidP="008851B1">
      <w:pPr>
        <w:pStyle w:val="ppCode"/>
        <w:rPr>
          <w:color w:val="FF0000"/>
        </w:rPr>
      </w:pPr>
      <w:r w:rsidRPr="008851B1">
        <w:rPr>
          <w:color w:val="FF0000"/>
        </w:rPr>
        <w:t xml:space="preserve">        }</w:t>
      </w:r>
    </w:p>
    <w:p w14:paraId="6D3C65E2" w14:textId="77777777" w:rsidR="008851B1" w:rsidRDefault="008851B1" w:rsidP="008851B1">
      <w:pPr>
        <w:pStyle w:val="ppCode"/>
      </w:pPr>
      <w:r>
        <w:t xml:space="preserve">    }</w:t>
      </w:r>
    </w:p>
    <w:p w14:paraId="012D8ECF" w14:textId="411D80FE" w:rsidR="008851B1" w:rsidRPr="008851B1" w:rsidRDefault="008851B1" w:rsidP="008851B1">
      <w:pPr>
        <w:pStyle w:val="ppCode"/>
      </w:pPr>
      <w:r>
        <w:t>}</w:t>
      </w:r>
    </w:p>
    <w:p w14:paraId="3C90843B" w14:textId="183DD108" w:rsidR="00A85C0B" w:rsidRDefault="002D4E1C" w:rsidP="00A85C0B">
      <w:pPr>
        <w:pStyle w:val="Step"/>
        <w:numPr>
          <w:ilvl w:val="0"/>
          <w:numId w:val="22"/>
        </w:numPr>
      </w:pPr>
      <w:r>
        <w:t>Handle the taskInstance.TriggerDetails as ToastNotificationActionTriggerDetail</w:t>
      </w:r>
      <w:r w:rsidR="00282C94">
        <w:t>s</w:t>
      </w:r>
      <w:r>
        <w:t>.</w:t>
      </w:r>
      <w:r w:rsidR="00282C94">
        <w:t xml:space="preserve"> These details are triggered by the </w:t>
      </w:r>
      <w:r w:rsidR="00282C94" w:rsidRPr="00282C94">
        <w:rPr>
          <w:b/>
        </w:rPr>
        <w:t>Yes</w:t>
      </w:r>
      <w:r w:rsidR="00282C94">
        <w:t xml:space="preserve"> action on the toast. If the details aren’t null, read in the JSON task and set its </w:t>
      </w:r>
      <w:r w:rsidR="00282C94" w:rsidRPr="00282C94">
        <w:rPr>
          <w:b/>
        </w:rPr>
        <w:t>IsComplete</w:t>
      </w:r>
      <w:r w:rsidR="00282C94">
        <w:t xml:space="preserve"> flag to true.</w:t>
      </w:r>
    </w:p>
    <w:p w14:paraId="592AB284" w14:textId="1C64F8C7" w:rsidR="002D4E1C" w:rsidRDefault="002D4E1C" w:rsidP="002D4E1C">
      <w:pPr>
        <w:pStyle w:val="ppCodeLanguage"/>
      </w:pPr>
      <w:r>
        <w:t>C#</w:t>
      </w:r>
    </w:p>
    <w:p w14:paraId="364998CB" w14:textId="77777777" w:rsidR="002D4E1C" w:rsidRDefault="002D4E1C" w:rsidP="002D4E1C">
      <w:pPr>
        <w:pStyle w:val="ppCode"/>
      </w:pPr>
      <w:r>
        <w:t>namespace BackgroundTasks</w:t>
      </w:r>
    </w:p>
    <w:p w14:paraId="40776E4D" w14:textId="77777777" w:rsidR="002D4E1C" w:rsidRDefault="002D4E1C" w:rsidP="002D4E1C">
      <w:pPr>
        <w:pStyle w:val="ppCode"/>
      </w:pPr>
      <w:r>
        <w:t>{</w:t>
      </w:r>
    </w:p>
    <w:p w14:paraId="40CF4F8C" w14:textId="77777777" w:rsidR="002D4E1C" w:rsidRDefault="002D4E1C" w:rsidP="002D4E1C">
      <w:pPr>
        <w:pStyle w:val="ppCode"/>
      </w:pPr>
      <w:r>
        <w:t xml:space="preserve">    public sealed class ToastUpdateTask : IBackgroundTask</w:t>
      </w:r>
    </w:p>
    <w:p w14:paraId="6C2B83F3" w14:textId="77777777" w:rsidR="002D4E1C" w:rsidRDefault="002D4E1C" w:rsidP="002D4E1C">
      <w:pPr>
        <w:pStyle w:val="ppCode"/>
      </w:pPr>
      <w:r>
        <w:t xml:space="preserve">    {</w:t>
      </w:r>
    </w:p>
    <w:p w14:paraId="5C71F62A" w14:textId="77777777" w:rsidR="002D4E1C" w:rsidRDefault="002D4E1C" w:rsidP="002D4E1C">
      <w:pPr>
        <w:pStyle w:val="ppCode"/>
      </w:pPr>
      <w:r>
        <w:t xml:space="preserve">        public async void Run(IBackgroundTaskInstance taskInstance)</w:t>
      </w:r>
    </w:p>
    <w:p w14:paraId="1AFD90E3" w14:textId="77777777" w:rsidR="002D4E1C" w:rsidRDefault="002D4E1C" w:rsidP="002D4E1C">
      <w:pPr>
        <w:pStyle w:val="ppCode"/>
      </w:pPr>
      <w:r>
        <w:t xml:space="preserve">        {</w:t>
      </w:r>
    </w:p>
    <w:p w14:paraId="0CAC0FF6" w14:textId="77777777" w:rsidR="002D4E1C" w:rsidRDefault="002D4E1C" w:rsidP="002D4E1C">
      <w:pPr>
        <w:pStyle w:val="ppCode"/>
      </w:pPr>
      <w:r>
        <w:t xml:space="preserve">            var deferral = taskInstance.GetDeferral();</w:t>
      </w:r>
    </w:p>
    <w:p w14:paraId="3FED0C63" w14:textId="77777777" w:rsidR="002D4E1C" w:rsidRDefault="002D4E1C" w:rsidP="002D4E1C">
      <w:pPr>
        <w:pStyle w:val="ppCode"/>
      </w:pPr>
    </w:p>
    <w:p w14:paraId="0400F867" w14:textId="77777777" w:rsidR="002D4E1C" w:rsidRPr="002D4E1C" w:rsidRDefault="002D4E1C" w:rsidP="002D4E1C">
      <w:pPr>
        <w:pStyle w:val="ppCode"/>
        <w:rPr>
          <w:color w:val="FF0000"/>
        </w:rPr>
      </w:pPr>
      <w:r>
        <w:t xml:space="preserve">            </w:t>
      </w:r>
      <w:r w:rsidRPr="002D4E1C">
        <w:rPr>
          <w:color w:val="FF0000"/>
        </w:rPr>
        <w:t>var details = taskInstance.TriggerDetails as ToastNotificationActionTriggerDetail;</w:t>
      </w:r>
    </w:p>
    <w:p w14:paraId="34463101" w14:textId="77777777" w:rsidR="002D4E1C" w:rsidRPr="002D4E1C" w:rsidRDefault="002D4E1C" w:rsidP="002D4E1C">
      <w:pPr>
        <w:pStyle w:val="ppCode"/>
        <w:rPr>
          <w:color w:val="FF0000"/>
        </w:rPr>
      </w:pPr>
      <w:r w:rsidRPr="002D4E1C">
        <w:rPr>
          <w:color w:val="FF0000"/>
        </w:rPr>
        <w:t xml:space="preserve">            if (details != null)</w:t>
      </w:r>
    </w:p>
    <w:p w14:paraId="03D2C5F0" w14:textId="77777777" w:rsidR="002D4E1C" w:rsidRPr="002D4E1C" w:rsidRDefault="002D4E1C" w:rsidP="002D4E1C">
      <w:pPr>
        <w:pStyle w:val="ppCode"/>
        <w:rPr>
          <w:color w:val="FF0000"/>
        </w:rPr>
      </w:pPr>
      <w:r w:rsidRPr="002D4E1C">
        <w:rPr>
          <w:color w:val="FF0000"/>
        </w:rPr>
        <w:t xml:space="preserve">            {</w:t>
      </w:r>
    </w:p>
    <w:p w14:paraId="4800421B" w14:textId="77777777" w:rsidR="002D4E1C" w:rsidRPr="002D4E1C" w:rsidRDefault="002D4E1C" w:rsidP="002D4E1C">
      <w:pPr>
        <w:pStyle w:val="ppCode"/>
        <w:rPr>
          <w:color w:val="FF0000"/>
        </w:rPr>
      </w:pPr>
      <w:r w:rsidRPr="002D4E1C">
        <w:rPr>
          <w:color w:val="FF0000"/>
        </w:rPr>
        <w:t xml:space="preserve">                string arguments = details.Argument;</w:t>
      </w:r>
    </w:p>
    <w:p w14:paraId="4CF4EF4F" w14:textId="77777777" w:rsidR="002D4E1C" w:rsidRPr="002D4E1C" w:rsidRDefault="002D4E1C" w:rsidP="002D4E1C">
      <w:pPr>
        <w:pStyle w:val="ppCode"/>
        <w:rPr>
          <w:color w:val="FF0000"/>
        </w:rPr>
      </w:pPr>
      <w:r w:rsidRPr="002D4E1C">
        <w:rPr>
          <w:color w:val="FF0000"/>
        </w:rPr>
        <w:t xml:space="preserve">                // this is where you would retreive any user input</w:t>
      </w:r>
    </w:p>
    <w:p w14:paraId="6B8D79F2" w14:textId="77777777" w:rsidR="002D4E1C" w:rsidRPr="002D4E1C" w:rsidRDefault="002D4E1C" w:rsidP="002D4E1C">
      <w:pPr>
        <w:pStyle w:val="ppCode"/>
        <w:rPr>
          <w:color w:val="FF0000"/>
        </w:rPr>
      </w:pPr>
      <w:r w:rsidRPr="002D4E1C">
        <w:rPr>
          <w:color w:val="FF0000"/>
        </w:rPr>
        <w:t xml:space="preserve">                var userInput = details.UserInput;</w:t>
      </w:r>
    </w:p>
    <w:p w14:paraId="2D8C275C" w14:textId="77777777" w:rsidR="002D4E1C" w:rsidRPr="002D4E1C" w:rsidRDefault="002D4E1C" w:rsidP="002D4E1C">
      <w:pPr>
        <w:pStyle w:val="ppCode"/>
        <w:rPr>
          <w:color w:val="FF0000"/>
        </w:rPr>
      </w:pPr>
    </w:p>
    <w:p w14:paraId="74CEC45E" w14:textId="77777777" w:rsidR="002D4E1C" w:rsidRPr="002D4E1C" w:rsidRDefault="002D4E1C" w:rsidP="002D4E1C">
      <w:pPr>
        <w:pStyle w:val="ppCode"/>
        <w:rPr>
          <w:color w:val="FF0000"/>
        </w:rPr>
      </w:pPr>
      <w:r w:rsidRPr="002D4E1C">
        <w:rPr>
          <w:color w:val="FF0000"/>
        </w:rPr>
        <w:t xml:space="preserve">                var json = await ToDoTaskFileHelper.ReadToDoTaskJsonAsync();</w:t>
      </w:r>
    </w:p>
    <w:p w14:paraId="3B504315" w14:textId="77777777" w:rsidR="002D4E1C" w:rsidRPr="002D4E1C" w:rsidRDefault="002D4E1C" w:rsidP="002D4E1C">
      <w:pPr>
        <w:pStyle w:val="ppCode"/>
        <w:rPr>
          <w:color w:val="FF0000"/>
        </w:rPr>
      </w:pPr>
      <w:r w:rsidRPr="002D4E1C">
        <w:rPr>
          <w:color w:val="FF0000"/>
        </w:rPr>
        <w:t xml:space="preserve">                var task = ToDoTask.FromJson(json);</w:t>
      </w:r>
    </w:p>
    <w:p w14:paraId="112A5D11" w14:textId="77777777" w:rsidR="002D4E1C" w:rsidRPr="002D4E1C" w:rsidRDefault="002D4E1C" w:rsidP="002D4E1C">
      <w:pPr>
        <w:pStyle w:val="ppCode"/>
        <w:rPr>
          <w:color w:val="FF0000"/>
        </w:rPr>
      </w:pPr>
    </w:p>
    <w:p w14:paraId="2140FFE3" w14:textId="77777777" w:rsidR="002D4E1C" w:rsidRPr="002D4E1C" w:rsidRDefault="002D4E1C" w:rsidP="002D4E1C">
      <w:pPr>
        <w:pStyle w:val="ppCode"/>
        <w:rPr>
          <w:color w:val="FF0000"/>
        </w:rPr>
      </w:pPr>
      <w:r w:rsidRPr="002D4E1C">
        <w:rPr>
          <w:color w:val="FF0000"/>
        </w:rPr>
        <w:t xml:space="preserve">                task.IsComplete = arguments == "yes";</w:t>
      </w:r>
    </w:p>
    <w:p w14:paraId="55A56F78" w14:textId="77777777" w:rsidR="002D4E1C" w:rsidRPr="002D4E1C" w:rsidRDefault="002D4E1C" w:rsidP="002D4E1C">
      <w:pPr>
        <w:pStyle w:val="ppCode"/>
        <w:rPr>
          <w:color w:val="FF0000"/>
        </w:rPr>
      </w:pPr>
    </w:p>
    <w:p w14:paraId="46B23DCA" w14:textId="77777777" w:rsidR="002D4E1C" w:rsidRPr="002D4E1C" w:rsidRDefault="002D4E1C" w:rsidP="002D4E1C">
      <w:pPr>
        <w:pStyle w:val="ppCode"/>
        <w:rPr>
          <w:color w:val="FF0000"/>
        </w:rPr>
      </w:pPr>
      <w:r w:rsidRPr="002D4E1C">
        <w:rPr>
          <w:color w:val="FF0000"/>
        </w:rPr>
        <w:t xml:space="preserve">                await ToDoTaskFileHelper.SaveToDoTaskJson(task.ToJson());</w:t>
      </w:r>
    </w:p>
    <w:p w14:paraId="3EF93723" w14:textId="77777777" w:rsidR="002D4E1C" w:rsidRPr="002D4E1C" w:rsidRDefault="002D4E1C" w:rsidP="002D4E1C">
      <w:pPr>
        <w:pStyle w:val="ppCode"/>
        <w:rPr>
          <w:color w:val="FF0000"/>
        </w:rPr>
      </w:pPr>
      <w:r w:rsidRPr="002D4E1C">
        <w:rPr>
          <w:color w:val="FF0000"/>
        </w:rPr>
        <w:t xml:space="preserve">            }</w:t>
      </w:r>
    </w:p>
    <w:p w14:paraId="79C521DD" w14:textId="77777777" w:rsidR="002D4E1C" w:rsidRDefault="002D4E1C" w:rsidP="002D4E1C">
      <w:pPr>
        <w:pStyle w:val="ppCode"/>
      </w:pPr>
    </w:p>
    <w:p w14:paraId="1AB1078F" w14:textId="77777777" w:rsidR="002D4E1C" w:rsidRDefault="002D4E1C" w:rsidP="002D4E1C">
      <w:pPr>
        <w:pStyle w:val="ppCode"/>
      </w:pPr>
      <w:r>
        <w:t xml:space="preserve">            deferral.Complete();</w:t>
      </w:r>
    </w:p>
    <w:p w14:paraId="147BBE90" w14:textId="77777777" w:rsidR="002D4E1C" w:rsidRDefault="002D4E1C" w:rsidP="002D4E1C">
      <w:pPr>
        <w:pStyle w:val="ppCode"/>
      </w:pPr>
      <w:r>
        <w:t xml:space="preserve">        }</w:t>
      </w:r>
    </w:p>
    <w:p w14:paraId="6A4A43F8" w14:textId="77777777" w:rsidR="002D4E1C" w:rsidRDefault="002D4E1C" w:rsidP="002D4E1C">
      <w:pPr>
        <w:pStyle w:val="ppCode"/>
      </w:pPr>
      <w:r>
        <w:t xml:space="preserve">    }</w:t>
      </w:r>
    </w:p>
    <w:p w14:paraId="40DDE9F3" w14:textId="3E1E80FF" w:rsidR="002D4E1C" w:rsidRPr="002D4E1C" w:rsidRDefault="002D4E1C" w:rsidP="002D4E1C">
      <w:pPr>
        <w:pStyle w:val="ppCode"/>
      </w:pPr>
      <w:r>
        <w:t>}</w:t>
      </w:r>
    </w:p>
    <w:p w14:paraId="5E7BD148" w14:textId="5108590B" w:rsidR="00656D82" w:rsidRPr="005E4715" w:rsidRDefault="00656D82" w:rsidP="0078448F">
      <w:pPr>
        <w:pStyle w:val="ppNote"/>
      </w:pPr>
      <w:r w:rsidRPr="00656D82">
        <w:rPr>
          <w:b/>
        </w:rPr>
        <w:lastRenderedPageBreak/>
        <w:t>Note:</w:t>
      </w:r>
      <w:r>
        <w:t xml:space="preserve"> For more on notification args and trigger details, visit </w:t>
      </w:r>
      <w:hyperlink r:id="rId26" w:history="1">
        <w:r w:rsidRPr="00656D82">
          <w:rPr>
            <w:rStyle w:val="Hyperlink"/>
            <w:rFonts w:cstheme="minorBidi"/>
          </w:rPr>
          <w:t>https://msdn.microsoft.com/en-us/library/windows/apps/windows.ui.notifications</w:t>
        </w:r>
      </w:hyperlink>
    </w:p>
    <w:p w14:paraId="4257172A" w14:textId="77777777" w:rsidR="0069305A" w:rsidRDefault="0069305A" w:rsidP="0078448F">
      <w:pPr>
        <w:pStyle w:val="ppListEnd"/>
        <w:numPr>
          <w:ilvl w:val="0"/>
          <w:numId w:val="0"/>
        </w:numPr>
        <w:ind w:left="173"/>
      </w:pPr>
    </w:p>
    <w:p w14:paraId="493448E5" w14:textId="029A3B42" w:rsidR="0078448F" w:rsidRDefault="0078448F" w:rsidP="0078448F">
      <w:pPr>
        <w:pStyle w:val="ppProcedureStart"/>
        <w:numPr>
          <w:ilvl w:val="0"/>
          <w:numId w:val="8"/>
        </w:numPr>
      </w:pPr>
      <w:bookmarkStart w:id="31" w:name="_Toc431289151"/>
      <w:r>
        <w:t>Task 4 – Register the background task</w:t>
      </w:r>
      <w:bookmarkEnd w:id="31"/>
    </w:p>
    <w:p w14:paraId="71E01642" w14:textId="11292821" w:rsidR="0078448F" w:rsidRDefault="00B35C34" w:rsidP="0078448F">
      <w:pPr>
        <w:pStyle w:val="ppNumberList"/>
        <w:numPr>
          <w:ilvl w:val="0"/>
          <w:numId w:val="0"/>
        </w:numPr>
      </w:pPr>
      <w:r>
        <w:t xml:space="preserve">Before </w:t>
      </w:r>
      <w:r w:rsidR="00554ED9">
        <w:t>running the app, we must register the background task in our TilesAndNotifications app and declare it in the manifest.</w:t>
      </w:r>
    </w:p>
    <w:p w14:paraId="3CC2E687" w14:textId="27B4FA0B" w:rsidR="0078448F" w:rsidRDefault="0078448F" w:rsidP="0078448F">
      <w:pPr>
        <w:pStyle w:val="Step"/>
        <w:numPr>
          <w:ilvl w:val="0"/>
          <w:numId w:val="23"/>
        </w:numPr>
      </w:pPr>
      <w:r>
        <w:t xml:space="preserve">Return to your app project. Open the package manifest in the manifest editor and browse to the </w:t>
      </w:r>
      <w:r w:rsidRPr="0078448F">
        <w:rPr>
          <w:b/>
        </w:rPr>
        <w:t>Declarations</w:t>
      </w:r>
      <w:r>
        <w:t xml:space="preserve"> tab. Choose </w:t>
      </w:r>
      <w:r w:rsidRPr="0078448F">
        <w:rPr>
          <w:b/>
        </w:rPr>
        <w:t>BackgroundTasks</w:t>
      </w:r>
      <w:r>
        <w:t xml:space="preserve"> from the list of </w:t>
      </w:r>
      <w:r w:rsidRPr="0078448F">
        <w:rPr>
          <w:b/>
        </w:rPr>
        <w:t>Supported Declarations</w:t>
      </w:r>
      <w:r>
        <w:t xml:space="preserve"> and </w:t>
      </w:r>
      <w:r w:rsidRPr="0078448F">
        <w:rPr>
          <w:b/>
        </w:rPr>
        <w:t>Add</w:t>
      </w:r>
      <w:r>
        <w:t xml:space="preserve"> the declaration.</w:t>
      </w:r>
    </w:p>
    <w:p w14:paraId="38B36333" w14:textId="2E88977F" w:rsidR="0078448F" w:rsidRDefault="0078448F" w:rsidP="0078448F">
      <w:pPr>
        <w:pStyle w:val="Step"/>
        <w:numPr>
          <w:ilvl w:val="0"/>
          <w:numId w:val="23"/>
        </w:numPr>
      </w:pPr>
      <w:r>
        <w:t xml:space="preserve">Set the </w:t>
      </w:r>
      <w:r w:rsidRPr="0078448F">
        <w:rPr>
          <w:b/>
        </w:rPr>
        <w:t>task type</w:t>
      </w:r>
      <w:r>
        <w:t xml:space="preserve"> to </w:t>
      </w:r>
      <w:r w:rsidRPr="0078448F">
        <w:rPr>
          <w:b/>
        </w:rPr>
        <w:t>System Event</w:t>
      </w:r>
      <w:r>
        <w:t xml:space="preserve"> and the </w:t>
      </w:r>
      <w:r w:rsidRPr="0078448F">
        <w:rPr>
          <w:b/>
        </w:rPr>
        <w:t>Entry point</w:t>
      </w:r>
      <w:r>
        <w:t xml:space="preserve"> </w:t>
      </w:r>
      <w:r w:rsidRPr="0078448F">
        <w:rPr>
          <w:b/>
        </w:rPr>
        <w:t>to BackgroundTasks.ToastUpdateTask</w:t>
      </w:r>
      <w:r>
        <w:t>. Save and close the manifest.</w:t>
      </w:r>
    </w:p>
    <w:p w14:paraId="64950C0A" w14:textId="77777777" w:rsidR="0078448F" w:rsidRDefault="0078448F" w:rsidP="0078448F">
      <w:pPr>
        <w:pStyle w:val="Step"/>
        <w:numPr>
          <w:ilvl w:val="0"/>
          <w:numId w:val="0"/>
        </w:numPr>
        <w:ind w:left="720"/>
      </w:pPr>
      <w:r>
        <w:rPr>
          <w:noProof/>
        </w:rPr>
        <w:drawing>
          <wp:inline distT="0" distB="0" distL="0" distR="0" wp14:anchorId="5B3A5DD3" wp14:editId="746B383A">
            <wp:extent cx="4935855" cy="3544014"/>
            <wp:effectExtent l="25400" t="25400" r="17145" b="374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945380" cy="3550853"/>
                    </a:xfrm>
                    <a:prstGeom prst="rect">
                      <a:avLst/>
                    </a:prstGeom>
                    <a:ln>
                      <a:solidFill>
                        <a:schemeClr val="accent1">
                          <a:alpha val="50000"/>
                        </a:schemeClr>
                      </a:solidFill>
                    </a:ln>
                  </pic:spPr>
                </pic:pic>
              </a:graphicData>
            </a:graphic>
          </wp:inline>
        </w:drawing>
      </w:r>
    </w:p>
    <w:p w14:paraId="44FBC5F5" w14:textId="77777777" w:rsidR="0078448F" w:rsidRDefault="0078448F" w:rsidP="0078448F">
      <w:pPr>
        <w:pStyle w:val="ppFigureNumberIndent3"/>
      </w:pPr>
      <w:r>
        <w:t xml:space="preserve">Figure </w:t>
      </w:r>
      <w:fldSimple w:instr=" SEQ Figure \* ARABIC ">
        <w:r w:rsidR="00682BAD">
          <w:rPr>
            <w:noProof/>
          </w:rPr>
          <w:t>16</w:t>
        </w:r>
      </w:fldSimple>
    </w:p>
    <w:p w14:paraId="64E9452C" w14:textId="0183A2AA" w:rsidR="0078448F" w:rsidRDefault="0078448F" w:rsidP="0078448F">
      <w:pPr>
        <w:pStyle w:val="ppFigureCaptionIndent3"/>
      </w:pPr>
      <w:r>
        <w:t>Declare the background task in the app manifest.</w:t>
      </w:r>
    </w:p>
    <w:p w14:paraId="360355AE" w14:textId="7FA47C7D" w:rsidR="005065C0" w:rsidRDefault="005065C0" w:rsidP="0078448F">
      <w:pPr>
        <w:pStyle w:val="Step"/>
        <w:numPr>
          <w:ilvl w:val="0"/>
          <w:numId w:val="23"/>
        </w:numPr>
      </w:pPr>
      <w:r>
        <w:t xml:space="preserve">In your </w:t>
      </w:r>
      <w:r w:rsidRPr="005065C0">
        <w:rPr>
          <w:b/>
        </w:rPr>
        <w:t>TilesAndNotifications</w:t>
      </w:r>
      <w:r>
        <w:t xml:space="preserve"> project, right-click on the </w:t>
      </w:r>
      <w:r w:rsidRPr="005065C0">
        <w:rPr>
          <w:b/>
        </w:rPr>
        <w:t>References</w:t>
      </w:r>
      <w:r>
        <w:t xml:space="preserve"> folder and choose </w:t>
      </w:r>
      <w:r w:rsidRPr="005065C0">
        <w:rPr>
          <w:b/>
        </w:rPr>
        <w:t>Add &gt; Reference</w:t>
      </w:r>
      <w:r>
        <w:t xml:space="preserve">. Add the </w:t>
      </w:r>
      <w:r w:rsidRPr="005065C0">
        <w:rPr>
          <w:b/>
        </w:rPr>
        <w:t>BackgroundTasks</w:t>
      </w:r>
      <w:r>
        <w:t xml:space="preserve"> project as a reference.</w:t>
      </w:r>
    </w:p>
    <w:p w14:paraId="69E4F71E" w14:textId="7E2A158D" w:rsidR="002B16EF" w:rsidRDefault="0078448F" w:rsidP="0078448F">
      <w:pPr>
        <w:pStyle w:val="Step"/>
        <w:numPr>
          <w:ilvl w:val="0"/>
          <w:numId w:val="23"/>
        </w:numPr>
      </w:pPr>
      <w:r>
        <w:t xml:space="preserve">Open </w:t>
      </w:r>
      <w:r w:rsidRPr="0078448F">
        <w:rPr>
          <w:b/>
        </w:rPr>
        <w:t>App.xaml.cs</w:t>
      </w:r>
      <w:r>
        <w:t xml:space="preserve">. </w:t>
      </w:r>
      <w:r w:rsidR="002B16EF">
        <w:t xml:space="preserve">Add the </w:t>
      </w:r>
      <w:r w:rsidR="002B16EF" w:rsidRPr="002B16EF">
        <w:rPr>
          <w:b/>
        </w:rPr>
        <w:t>Windows.ApplicationModel.Background</w:t>
      </w:r>
      <w:r w:rsidR="002B16EF">
        <w:t xml:space="preserve"> </w:t>
      </w:r>
      <w:r w:rsidR="009A5D27">
        <w:t xml:space="preserve">and the BackgroundTasks </w:t>
      </w:r>
      <w:r w:rsidR="002B16EF">
        <w:t>namespace</w:t>
      </w:r>
      <w:r w:rsidR="009A5D27">
        <w:t>s</w:t>
      </w:r>
      <w:r w:rsidR="002B16EF">
        <w:t>.</w:t>
      </w:r>
    </w:p>
    <w:p w14:paraId="1372078A" w14:textId="531F9319" w:rsidR="002B16EF" w:rsidRDefault="002B16EF" w:rsidP="002B16EF">
      <w:pPr>
        <w:pStyle w:val="ppCodeLanguage"/>
      </w:pPr>
      <w:r>
        <w:lastRenderedPageBreak/>
        <w:t>C#</w:t>
      </w:r>
    </w:p>
    <w:p w14:paraId="193CF8C0" w14:textId="65D0B37A" w:rsidR="002B16EF" w:rsidRDefault="009A5D27" w:rsidP="002B16EF">
      <w:pPr>
        <w:pStyle w:val="ppCode"/>
      </w:pPr>
      <w:r>
        <w:t>u</w:t>
      </w:r>
      <w:r w:rsidR="002B16EF">
        <w:t>sing Windows.ApplicationModel.Background;</w:t>
      </w:r>
    </w:p>
    <w:p w14:paraId="2F89B53D" w14:textId="4702BC9D" w:rsidR="009A5D27" w:rsidRDefault="009A5D27" w:rsidP="002B16EF">
      <w:pPr>
        <w:pStyle w:val="ppCode"/>
      </w:pPr>
      <w:r>
        <w:t>using BackgroundTasks;</w:t>
      </w:r>
    </w:p>
    <w:p w14:paraId="12824E07" w14:textId="6854A545" w:rsidR="009A5D27" w:rsidRDefault="009A5D27" w:rsidP="002B16EF">
      <w:pPr>
        <w:pStyle w:val="ppCode"/>
      </w:pPr>
      <w:r>
        <w:t>using Windows.UI.Notifications;</w:t>
      </w:r>
    </w:p>
    <w:p w14:paraId="2BF81BF1" w14:textId="77777777" w:rsidR="009A5D27" w:rsidRPr="002B16EF" w:rsidRDefault="009A5D27" w:rsidP="002B16EF">
      <w:pPr>
        <w:pStyle w:val="ppCode"/>
      </w:pPr>
    </w:p>
    <w:p w14:paraId="602CB780" w14:textId="0FE924D3" w:rsidR="0078448F" w:rsidRDefault="0078448F" w:rsidP="0078448F">
      <w:pPr>
        <w:pStyle w:val="Step"/>
        <w:numPr>
          <w:ilvl w:val="0"/>
          <w:numId w:val="23"/>
        </w:numPr>
      </w:pPr>
      <w:r>
        <w:t xml:space="preserve">Add an </w:t>
      </w:r>
      <w:r w:rsidRPr="0021667A">
        <w:rPr>
          <w:b/>
        </w:rPr>
        <w:t>async</w:t>
      </w:r>
      <w:r>
        <w:t xml:space="preserve"> method called </w:t>
      </w:r>
      <w:r w:rsidRPr="0021667A">
        <w:rPr>
          <w:b/>
        </w:rPr>
        <w:t>RegisterBgTask</w:t>
      </w:r>
      <w:r w:rsidR="0021667A">
        <w:t xml:space="preserve"> to handle task registration.</w:t>
      </w:r>
    </w:p>
    <w:p w14:paraId="07B6C547" w14:textId="653C1068" w:rsidR="0021667A" w:rsidRDefault="0021667A" w:rsidP="0021667A">
      <w:pPr>
        <w:pStyle w:val="ppCodeLanguage"/>
      </w:pPr>
      <w:r>
        <w:t>C#</w:t>
      </w:r>
    </w:p>
    <w:p w14:paraId="0C18383C" w14:textId="77777777" w:rsidR="0021667A" w:rsidRDefault="0021667A" w:rsidP="0021667A">
      <w:pPr>
        <w:pStyle w:val="ppCode"/>
      </w:pPr>
      <w:r>
        <w:t>private async void RegisterBgTask(string taskName, Type taskType, bool isInternetRequired = false)</w:t>
      </w:r>
    </w:p>
    <w:p w14:paraId="18321603" w14:textId="77777777" w:rsidR="0021667A" w:rsidRDefault="0021667A" w:rsidP="0021667A">
      <w:pPr>
        <w:pStyle w:val="ppCode"/>
      </w:pPr>
      <w:r>
        <w:t xml:space="preserve">        {</w:t>
      </w:r>
    </w:p>
    <w:p w14:paraId="54833E1D" w14:textId="77777777" w:rsidR="0021667A" w:rsidRDefault="0021667A" w:rsidP="0021667A">
      <w:pPr>
        <w:pStyle w:val="ppCode"/>
      </w:pPr>
      <w:r>
        <w:t xml:space="preserve">            var backgroundAccessStatus = await BackgroundExecutionManager.RequestAccessAsync();</w:t>
      </w:r>
    </w:p>
    <w:p w14:paraId="49F2D43F" w14:textId="77777777" w:rsidR="0021667A" w:rsidRDefault="0021667A" w:rsidP="0021667A">
      <w:pPr>
        <w:pStyle w:val="ppCode"/>
      </w:pPr>
    </w:p>
    <w:p w14:paraId="03C55C71" w14:textId="77777777" w:rsidR="0021667A" w:rsidRDefault="0021667A" w:rsidP="0021667A">
      <w:pPr>
        <w:pStyle w:val="ppCode"/>
      </w:pPr>
      <w:r>
        <w:t xml:space="preserve">            if (backgroundAccessStatus == BackgroundAccessStatus.AllowedMayUseActiveRealTimeConnectivity ||</w:t>
      </w:r>
    </w:p>
    <w:p w14:paraId="45780F93" w14:textId="77777777" w:rsidR="0021667A" w:rsidRDefault="0021667A" w:rsidP="0021667A">
      <w:pPr>
        <w:pStyle w:val="ppCode"/>
      </w:pPr>
      <w:r>
        <w:t xml:space="preserve">                backgroundAccessStatus == BackgroundAccessStatus.AllowedWithAlwaysOnRealTimeConnectivity)</w:t>
      </w:r>
    </w:p>
    <w:p w14:paraId="29FA60E8" w14:textId="77777777" w:rsidR="0021667A" w:rsidRDefault="0021667A" w:rsidP="0021667A">
      <w:pPr>
        <w:pStyle w:val="ppCode"/>
      </w:pPr>
      <w:r>
        <w:t xml:space="preserve">            {</w:t>
      </w:r>
    </w:p>
    <w:p w14:paraId="05646A58" w14:textId="77777777" w:rsidR="0021667A" w:rsidRDefault="0021667A" w:rsidP="0021667A">
      <w:pPr>
        <w:pStyle w:val="ppCode"/>
      </w:pPr>
      <w:r>
        <w:t xml:space="preserve">                // Check to see if the task has already been registered</w:t>
      </w:r>
    </w:p>
    <w:p w14:paraId="78505F13" w14:textId="77777777" w:rsidR="0021667A" w:rsidRDefault="0021667A" w:rsidP="0021667A">
      <w:pPr>
        <w:pStyle w:val="ppCode"/>
      </w:pPr>
      <w:r>
        <w:t xml:space="preserve">                if (BackgroundTaskRegistration.AllTasks.Any(t =&gt; t.Value.Name == taskName))</w:t>
      </w:r>
    </w:p>
    <w:p w14:paraId="3E5C4314" w14:textId="77777777" w:rsidR="0021667A" w:rsidRDefault="0021667A" w:rsidP="0021667A">
      <w:pPr>
        <w:pStyle w:val="ppCode"/>
      </w:pPr>
      <w:r>
        <w:t xml:space="preserve">                {</w:t>
      </w:r>
    </w:p>
    <w:p w14:paraId="748634BF" w14:textId="77777777" w:rsidR="0021667A" w:rsidRDefault="0021667A" w:rsidP="0021667A">
      <w:pPr>
        <w:pStyle w:val="ppCode"/>
      </w:pPr>
      <w:r>
        <w:t xml:space="preserve">                    return;</w:t>
      </w:r>
    </w:p>
    <w:p w14:paraId="5BA28576" w14:textId="77777777" w:rsidR="0021667A" w:rsidRDefault="0021667A" w:rsidP="0021667A">
      <w:pPr>
        <w:pStyle w:val="ppCode"/>
      </w:pPr>
      <w:r>
        <w:t xml:space="preserve">                }</w:t>
      </w:r>
    </w:p>
    <w:p w14:paraId="04E6E64C" w14:textId="77777777" w:rsidR="0021667A" w:rsidRDefault="0021667A" w:rsidP="0021667A">
      <w:pPr>
        <w:pStyle w:val="ppCode"/>
      </w:pPr>
    </w:p>
    <w:p w14:paraId="291DB0B3" w14:textId="77777777" w:rsidR="0021667A" w:rsidRDefault="0021667A" w:rsidP="0021667A">
      <w:pPr>
        <w:pStyle w:val="ppCode"/>
      </w:pPr>
      <w:r>
        <w:t xml:space="preserve">                // Register the toast update task</w:t>
      </w:r>
    </w:p>
    <w:p w14:paraId="73109A9E" w14:textId="77777777" w:rsidR="0021667A" w:rsidRDefault="0021667A" w:rsidP="0021667A">
      <w:pPr>
        <w:pStyle w:val="ppCode"/>
      </w:pPr>
      <w:r>
        <w:t xml:space="preserve">                var taskBuilder = new BackgroundTaskBuilder</w:t>
      </w:r>
    </w:p>
    <w:p w14:paraId="5F088633" w14:textId="77777777" w:rsidR="0021667A" w:rsidRDefault="0021667A" w:rsidP="0021667A">
      <w:pPr>
        <w:pStyle w:val="ppCode"/>
      </w:pPr>
      <w:r>
        <w:t xml:space="preserve">                {</w:t>
      </w:r>
    </w:p>
    <w:p w14:paraId="65113475" w14:textId="77777777" w:rsidR="0021667A" w:rsidRDefault="0021667A" w:rsidP="0021667A">
      <w:pPr>
        <w:pStyle w:val="ppCode"/>
      </w:pPr>
      <w:r>
        <w:t xml:space="preserve">                    Name = taskName,</w:t>
      </w:r>
    </w:p>
    <w:p w14:paraId="601655DA" w14:textId="77777777" w:rsidR="0021667A" w:rsidRDefault="0021667A" w:rsidP="0021667A">
      <w:pPr>
        <w:pStyle w:val="ppCode"/>
      </w:pPr>
      <w:r>
        <w:t xml:space="preserve">                    TaskEntryPoint = taskType.FullName</w:t>
      </w:r>
    </w:p>
    <w:p w14:paraId="53E874DF" w14:textId="77777777" w:rsidR="0021667A" w:rsidRDefault="0021667A" w:rsidP="0021667A">
      <w:pPr>
        <w:pStyle w:val="ppCode"/>
      </w:pPr>
      <w:r>
        <w:t xml:space="preserve">                };</w:t>
      </w:r>
    </w:p>
    <w:p w14:paraId="17D85F56" w14:textId="77777777" w:rsidR="0021667A" w:rsidRDefault="0021667A" w:rsidP="0021667A">
      <w:pPr>
        <w:pStyle w:val="ppCode"/>
      </w:pPr>
    </w:p>
    <w:p w14:paraId="62CE354A" w14:textId="77777777" w:rsidR="0021667A" w:rsidRDefault="0021667A" w:rsidP="0021667A">
      <w:pPr>
        <w:pStyle w:val="ppCode"/>
      </w:pPr>
      <w:r>
        <w:t xml:space="preserve">                taskBuilder.SetTrigger(new ToastNotificationActionTrigger());</w:t>
      </w:r>
    </w:p>
    <w:p w14:paraId="1BDF49ED" w14:textId="77777777" w:rsidR="0021667A" w:rsidRDefault="0021667A" w:rsidP="0021667A">
      <w:pPr>
        <w:pStyle w:val="ppCode"/>
      </w:pPr>
      <w:r>
        <w:t xml:space="preserve">                var registration = taskBuilder.Register();</w:t>
      </w:r>
    </w:p>
    <w:p w14:paraId="6023CE1B" w14:textId="77777777" w:rsidR="0021667A" w:rsidRDefault="0021667A" w:rsidP="0021667A">
      <w:pPr>
        <w:pStyle w:val="ppCode"/>
      </w:pPr>
      <w:r>
        <w:t xml:space="preserve">            }</w:t>
      </w:r>
    </w:p>
    <w:p w14:paraId="09BAFB01" w14:textId="58A6C6D0" w:rsidR="0021667A" w:rsidRPr="0021667A" w:rsidRDefault="0021667A" w:rsidP="0021667A">
      <w:pPr>
        <w:pStyle w:val="ppCode"/>
      </w:pPr>
      <w:r>
        <w:t xml:space="preserve">        }</w:t>
      </w:r>
    </w:p>
    <w:p w14:paraId="6C4F5039" w14:textId="683D035C" w:rsidR="0021667A" w:rsidRDefault="0021667A" w:rsidP="0078448F">
      <w:pPr>
        <w:pStyle w:val="Step"/>
        <w:numPr>
          <w:ilvl w:val="0"/>
          <w:numId w:val="23"/>
        </w:numPr>
      </w:pPr>
      <w:r>
        <w:t xml:space="preserve">Call </w:t>
      </w:r>
      <w:r w:rsidRPr="0021667A">
        <w:rPr>
          <w:b/>
        </w:rPr>
        <w:t>RegisterBgTask</w:t>
      </w:r>
      <w:r>
        <w:t xml:space="preserve"> from the App constructor and pass in the typeof </w:t>
      </w:r>
      <w:r w:rsidRPr="0021667A">
        <w:rPr>
          <w:b/>
        </w:rPr>
        <w:t>ToastUpdateTask</w:t>
      </w:r>
      <w:r>
        <w:t>.</w:t>
      </w:r>
    </w:p>
    <w:p w14:paraId="1125EDB6" w14:textId="68A36F11" w:rsidR="0021667A" w:rsidRDefault="0021667A" w:rsidP="0021667A">
      <w:pPr>
        <w:pStyle w:val="ppCodeLanguage"/>
      </w:pPr>
      <w:r>
        <w:t>C#</w:t>
      </w:r>
    </w:p>
    <w:p w14:paraId="61B5076D" w14:textId="77777777" w:rsidR="00C7298B" w:rsidRDefault="00C7298B" w:rsidP="00C7298B">
      <w:pPr>
        <w:pStyle w:val="ppCode"/>
      </w:pPr>
      <w:r>
        <w:t>public App()</w:t>
      </w:r>
    </w:p>
    <w:p w14:paraId="78EACF43" w14:textId="76C176AE" w:rsidR="00C7298B" w:rsidRDefault="00C7298B" w:rsidP="00C7298B">
      <w:pPr>
        <w:pStyle w:val="ppCode"/>
      </w:pPr>
      <w:r>
        <w:t>{</w:t>
      </w:r>
    </w:p>
    <w:p w14:paraId="631E4868" w14:textId="059FB3CE" w:rsidR="00C7298B" w:rsidRDefault="00C7298B" w:rsidP="00C7298B">
      <w:pPr>
        <w:pStyle w:val="ppCode"/>
      </w:pPr>
      <w:r>
        <w:t xml:space="preserve">    this.InitializeComponent();</w:t>
      </w:r>
    </w:p>
    <w:p w14:paraId="1BCC9C6B" w14:textId="5E879CB0" w:rsidR="00C7298B" w:rsidRDefault="00C7298B" w:rsidP="00C7298B">
      <w:pPr>
        <w:pStyle w:val="ppCode"/>
      </w:pPr>
      <w:r>
        <w:t xml:space="preserve">    this.Suspending += OnSuspending;</w:t>
      </w:r>
    </w:p>
    <w:p w14:paraId="5AC19A22" w14:textId="37FAEA12" w:rsidR="00C7298B" w:rsidRDefault="00C7298B" w:rsidP="00C7298B">
      <w:pPr>
        <w:pStyle w:val="ppCode"/>
      </w:pPr>
      <w:r>
        <w:t xml:space="preserve">   </w:t>
      </w:r>
      <w:r w:rsidRPr="002B16EF">
        <w:rPr>
          <w:color w:val="FF0000"/>
        </w:rPr>
        <w:t xml:space="preserve"> RegisterBgTask("ToastUpdateTask", typeof(ToastUpdateTask));</w:t>
      </w:r>
    </w:p>
    <w:p w14:paraId="2FF1C1C5" w14:textId="76F2E81F" w:rsidR="0021667A" w:rsidRPr="0021667A" w:rsidRDefault="00C7298B" w:rsidP="00C7298B">
      <w:pPr>
        <w:pStyle w:val="ppCode"/>
      </w:pPr>
      <w:r>
        <w:t>}</w:t>
      </w:r>
    </w:p>
    <w:p w14:paraId="771D11EA" w14:textId="1C717E8D" w:rsidR="0021667A" w:rsidRDefault="002B16EF" w:rsidP="0078448F">
      <w:pPr>
        <w:pStyle w:val="Step"/>
        <w:numPr>
          <w:ilvl w:val="0"/>
          <w:numId w:val="23"/>
        </w:numPr>
      </w:pPr>
      <w:r>
        <w:lastRenderedPageBreak/>
        <w:t>Build and run your app.</w:t>
      </w:r>
      <w:r w:rsidR="00554ED9">
        <w:t xml:space="preserve"> Use the Notify button to trigger a toast. If your task was set to complete, choose </w:t>
      </w:r>
      <w:r w:rsidR="00554ED9" w:rsidRPr="00554ED9">
        <w:rPr>
          <w:b/>
        </w:rPr>
        <w:t>No</w:t>
      </w:r>
      <w:r w:rsidR="00554ED9">
        <w:t xml:space="preserve"> as the toast action. Use the Refresh button to refresh the task status. The checkbox will reflect the choice you made in the toast.</w:t>
      </w:r>
    </w:p>
    <w:p w14:paraId="4BC15DFB" w14:textId="77777777" w:rsidR="00554ED9" w:rsidRDefault="00554ED9" w:rsidP="00554ED9">
      <w:pPr>
        <w:pStyle w:val="Step"/>
        <w:numPr>
          <w:ilvl w:val="0"/>
          <w:numId w:val="0"/>
        </w:numPr>
        <w:ind w:left="720"/>
      </w:pPr>
      <w:r>
        <w:rPr>
          <w:noProof/>
        </w:rPr>
        <w:drawing>
          <wp:inline distT="0" distB="0" distL="0" distR="0" wp14:anchorId="2B97671F" wp14:editId="22C3B9A2">
            <wp:extent cx="4945380" cy="2466912"/>
            <wp:effectExtent l="25400" t="25400" r="33020" b="228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8">
                      <a:extLst>
                        <a:ext uri="{28A0092B-C50C-407E-A947-70E740481C1C}">
                          <a14:useLocalDpi xmlns:a14="http://schemas.microsoft.com/office/drawing/2010/main" val="0"/>
                        </a:ext>
                      </a:extLst>
                    </a:blip>
                    <a:stretch>
                      <a:fillRect/>
                    </a:stretch>
                  </pic:blipFill>
                  <pic:spPr>
                    <a:xfrm>
                      <a:off x="0" y="0"/>
                      <a:ext cx="4945380" cy="2466912"/>
                    </a:xfrm>
                    <a:prstGeom prst="rect">
                      <a:avLst/>
                    </a:prstGeom>
                    <a:ln>
                      <a:solidFill>
                        <a:schemeClr val="accent1">
                          <a:alpha val="50000"/>
                        </a:schemeClr>
                      </a:solidFill>
                    </a:ln>
                  </pic:spPr>
                </pic:pic>
              </a:graphicData>
            </a:graphic>
          </wp:inline>
        </w:drawing>
      </w:r>
    </w:p>
    <w:p w14:paraId="543F4890" w14:textId="77777777" w:rsidR="00554ED9" w:rsidRDefault="00554ED9" w:rsidP="00554ED9">
      <w:pPr>
        <w:pStyle w:val="ppFigureNumberIndent3"/>
      </w:pPr>
      <w:r>
        <w:t xml:space="preserve">Figure </w:t>
      </w:r>
      <w:fldSimple w:instr=" SEQ Figure \* ARABIC ">
        <w:r w:rsidR="00682BAD">
          <w:rPr>
            <w:noProof/>
          </w:rPr>
          <w:t>17</w:t>
        </w:r>
      </w:fldSimple>
    </w:p>
    <w:p w14:paraId="64026AA0" w14:textId="68189BE2" w:rsidR="00554ED9" w:rsidRDefault="00554ED9" w:rsidP="00554ED9">
      <w:pPr>
        <w:pStyle w:val="ppFigureCaptionIndent3"/>
      </w:pPr>
      <w:r>
        <w:t>Change the task status from the interactive toast.</w:t>
      </w:r>
    </w:p>
    <w:p w14:paraId="29682C20" w14:textId="4910A02B" w:rsidR="00554ED9" w:rsidRPr="0078448F" w:rsidRDefault="00554ED9" w:rsidP="0078448F">
      <w:pPr>
        <w:pStyle w:val="Step"/>
        <w:numPr>
          <w:ilvl w:val="0"/>
          <w:numId w:val="23"/>
        </w:numPr>
      </w:pPr>
      <w:r>
        <w:t>Stop debugging and return to Visual Studio.</w:t>
      </w:r>
    </w:p>
    <w:p w14:paraId="484CE685" w14:textId="77777777" w:rsidR="0078448F" w:rsidRPr="0078448F" w:rsidRDefault="0078448F" w:rsidP="00682BAD">
      <w:pPr>
        <w:pStyle w:val="ppListEnd"/>
      </w:pPr>
      <w:bookmarkStart w:id="32" w:name="_GoBack"/>
      <w:bookmarkEnd w:id="32"/>
    </w:p>
    <w:p w14:paraId="7B86C189" w14:textId="77777777" w:rsidR="005E4715" w:rsidRPr="005E4715" w:rsidRDefault="005E4715" w:rsidP="005E4715">
      <w:pPr>
        <w:pStyle w:val="ppBodyText"/>
      </w:pPr>
    </w:p>
    <w:bookmarkStart w:id="33" w:name="_Toc431289152" w:displacedByCustomXml="next"/>
    <w:sdt>
      <w:sdtPr>
        <w:rPr>
          <w:noProof/>
        </w:rPr>
        <w:alias w:val="Topic"/>
        <w:tag w:val="a5662cdf-ec38-4004-a121-0763d4d6cc2b"/>
        <w:id w:val="1574304581"/>
        <w:placeholder>
          <w:docPart w:val="840F1A5D7E935C4790F2B19540A7B144"/>
        </w:placeholder>
        <w:text/>
      </w:sdtPr>
      <w:sdtEndPr/>
      <w:sdtContent>
        <w:p w14:paraId="3E660EE7" w14:textId="77777777" w:rsidR="000479BA" w:rsidRDefault="000479BA" w:rsidP="000479BA">
          <w:pPr>
            <w:pStyle w:val="ppTopic"/>
            <w:rPr>
              <w:noProof/>
            </w:rPr>
          </w:pPr>
          <w:r>
            <w:rPr>
              <w:noProof/>
            </w:rPr>
            <w:t>Summary</w:t>
          </w:r>
        </w:p>
      </w:sdtContent>
    </w:sdt>
    <w:bookmarkEnd w:id="33" w:displacedByCustomXml="prev"/>
    <w:p w14:paraId="6C56770D" w14:textId="79739B94" w:rsidR="000479BA" w:rsidRDefault="000479BA" w:rsidP="000479BA">
      <w:pPr>
        <w:pStyle w:val="ppBodyText"/>
        <w:spacing w:after="200"/>
        <w:rPr>
          <w:noProof/>
        </w:rPr>
      </w:pPr>
      <w:r>
        <w:rPr>
          <w:noProof/>
        </w:rPr>
        <w:t>In this lab, you branded your app with custom visual assets and used them to create a rich experience with default tiles that can display badge counts. You learned about the new adaptive tile schema and created Live Tiles in small</w:t>
      </w:r>
      <w:r w:rsidR="00554ED9">
        <w:rPr>
          <w:noProof/>
        </w:rPr>
        <w:t>, medium, wide, and large sizes, then explored interactive toast with background activation.</w:t>
      </w:r>
    </w:p>
    <w:p w14:paraId="4C222455" w14:textId="77777777" w:rsidR="00B32C1A" w:rsidRDefault="00B32C1A"/>
    <w:sectPr w:rsidR="00B32C1A" w:rsidSect="00E13AEC">
      <w:footerReference w:type="defaul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5E61C2" w14:textId="77777777" w:rsidR="00955113" w:rsidRDefault="00955113">
      <w:pPr>
        <w:spacing w:after="0" w:line="240" w:lineRule="auto"/>
      </w:pPr>
      <w:r>
        <w:separator/>
      </w:r>
    </w:p>
  </w:endnote>
  <w:endnote w:type="continuationSeparator" w:id="0">
    <w:p w14:paraId="7DA547FD" w14:textId="77777777" w:rsidR="00955113" w:rsidRDefault="00955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00000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A1"/>
    <w:family w:val="auto"/>
    <w:pitch w:val="variable"/>
    <w:sig w:usb0="A00002AF" w:usb1="400078FB" w:usb2="00000000" w:usb3="00000000" w:csb0="0000009F" w:csb1="00000000"/>
  </w:font>
  <w:font w:name="Batang">
    <w:panose1 w:val="02030600000101010101"/>
    <w:charset w:val="81"/>
    <w:family w:val="auto"/>
    <w:pitch w:val="variable"/>
    <w:sig w:usb0="B00002AF" w:usb1="69D77CFB" w:usb2="00000030" w:usb3="00000000" w:csb0="0008009F" w:csb1="00000000"/>
  </w:font>
  <w:font w:name="Segoe UI">
    <w:panose1 w:val="020B0502040204020203"/>
    <w:charset w:val="00"/>
    <w:family w:val="auto"/>
    <w:pitch w:val="variable"/>
    <w:sig w:usb0="E4002EFF" w:usb1="C000E47F"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72EDE" w14:textId="79DB0D14" w:rsidR="00E13AEC" w:rsidRDefault="00E13AEC">
    <w:pPr>
      <w:pStyle w:val="Footer"/>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682BAD">
          <w:rPr>
            <w:noProof/>
          </w:rPr>
          <w:t>29</w:t>
        </w:r>
        <w:r>
          <w:rPr>
            <w:noProof/>
          </w:rPr>
          <w:fldChar w:fldCharType="end"/>
        </w:r>
      </w:sdtContent>
    </w:sdt>
  </w:p>
  <w:p w14:paraId="27BDC31B" w14:textId="77777777" w:rsidR="00E13AEC" w:rsidRDefault="00E13AE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46FFE9" w14:textId="77777777" w:rsidR="00955113" w:rsidRDefault="00955113">
      <w:pPr>
        <w:spacing w:after="0" w:line="240" w:lineRule="auto"/>
      </w:pPr>
      <w:r>
        <w:separator/>
      </w:r>
    </w:p>
  </w:footnote>
  <w:footnote w:type="continuationSeparator" w:id="0">
    <w:p w14:paraId="1611FA12" w14:textId="77777777" w:rsidR="00955113" w:rsidRDefault="0095511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6F82A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944D36"/>
    <w:multiLevelType w:val="hybridMultilevel"/>
    <w:tmpl w:val="81343DD0"/>
    <w:lvl w:ilvl="0" w:tplc="BEE0357C">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4">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5">
    <w:nsid w:val="642B0C32"/>
    <w:multiLevelType w:val="multilevel"/>
    <w:tmpl w:val="CB8A1820"/>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pStyle w:val="ppCodeLanguage"/>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6">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7">
    <w:nsid w:val="7A8626E4"/>
    <w:multiLevelType w:val="multilevel"/>
    <w:tmpl w:val="0EBE068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8">
    <w:nsid w:val="7F3A3581"/>
    <w:multiLevelType w:val="multilevel"/>
    <w:tmpl w:val="B8D2D340"/>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2"/>
  </w:num>
  <w:num w:numId="2">
    <w:abstractNumId w:val="8"/>
  </w:num>
  <w:num w:numId="3">
    <w:abstractNumId w:val="5"/>
  </w:num>
  <w:num w:numId="4">
    <w:abstractNumId w:val="6"/>
  </w:num>
  <w:num w:numId="5">
    <w:abstractNumId w:val="3"/>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num>
  <w:num w:numId="16">
    <w:abstractNumId w:val="1"/>
  </w:num>
  <w:num w:numId="17">
    <w:abstractNumId w:val="1"/>
  </w:num>
  <w:num w:numId="18">
    <w:abstractNumId w:val="1"/>
    <w:lvlOverride w:ilvl="0">
      <w:startOverride w:val="1"/>
    </w:lvlOverride>
  </w:num>
  <w:num w:numId="19">
    <w:abstractNumId w:val="0"/>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y Wigley">
    <w15:presenceInfo w15:providerId="AD" w15:userId="S-1-5-21-1721254763-462695806-1538882281-33821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9BA"/>
    <w:rsid w:val="000479BA"/>
    <w:rsid w:val="000A4F08"/>
    <w:rsid w:val="000B1BAF"/>
    <w:rsid w:val="001A5B87"/>
    <w:rsid w:val="00214FDD"/>
    <w:rsid w:val="0021667A"/>
    <w:rsid w:val="00277592"/>
    <w:rsid w:val="00282C94"/>
    <w:rsid w:val="002B16EF"/>
    <w:rsid w:val="002B7A05"/>
    <w:rsid w:val="002D4E1C"/>
    <w:rsid w:val="002D7C85"/>
    <w:rsid w:val="0030237E"/>
    <w:rsid w:val="00363468"/>
    <w:rsid w:val="00393A3B"/>
    <w:rsid w:val="003A058F"/>
    <w:rsid w:val="003C1464"/>
    <w:rsid w:val="004970BF"/>
    <w:rsid w:val="005065C0"/>
    <w:rsid w:val="00553C66"/>
    <w:rsid w:val="00554ED9"/>
    <w:rsid w:val="00591C19"/>
    <w:rsid w:val="005D707F"/>
    <w:rsid w:val="005E4715"/>
    <w:rsid w:val="00631191"/>
    <w:rsid w:val="00656D82"/>
    <w:rsid w:val="006603F6"/>
    <w:rsid w:val="00682BAD"/>
    <w:rsid w:val="0069305A"/>
    <w:rsid w:val="00701937"/>
    <w:rsid w:val="00754716"/>
    <w:rsid w:val="0078448F"/>
    <w:rsid w:val="007A5DE9"/>
    <w:rsid w:val="007C01C8"/>
    <w:rsid w:val="008103C5"/>
    <w:rsid w:val="00814F11"/>
    <w:rsid w:val="00830BB7"/>
    <w:rsid w:val="008851B1"/>
    <w:rsid w:val="008A1282"/>
    <w:rsid w:val="00955113"/>
    <w:rsid w:val="00986848"/>
    <w:rsid w:val="009A5D27"/>
    <w:rsid w:val="009B13EF"/>
    <w:rsid w:val="009D0910"/>
    <w:rsid w:val="009F3C52"/>
    <w:rsid w:val="00A33A48"/>
    <w:rsid w:val="00A46BF0"/>
    <w:rsid w:val="00A85C0B"/>
    <w:rsid w:val="00AD2745"/>
    <w:rsid w:val="00B04BD5"/>
    <w:rsid w:val="00B32C1A"/>
    <w:rsid w:val="00B35C34"/>
    <w:rsid w:val="00B631CA"/>
    <w:rsid w:val="00BB3641"/>
    <w:rsid w:val="00C00E5C"/>
    <w:rsid w:val="00C41CA8"/>
    <w:rsid w:val="00C7298B"/>
    <w:rsid w:val="00D06A64"/>
    <w:rsid w:val="00D538C9"/>
    <w:rsid w:val="00D76272"/>
    <w:rsid w:val="00D773C5"/>
    <w:rsid w:val="00D853BD"/>
    <w:rsid w:val="00D9153A"/>
    <w:rsid w:val="00DA0AFC"/>
    <w:rsid w:val="00DF52FD"/>
    <w:rsid w:val="00E13AEC"/>
    <w:rsid w:val="00E81F01"/>
    <w:rsid w:val="00EB4FBC"/>
    <w:rsid w:val="00F26F50"/>
    <w:rsid w:val="00F44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9E62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0479BA"/>
    <w:pPr>
      <w:spacing w:after="200" w:line="276" w:lineRule="auto"/>
    </w:pPr>
    <w:rPr>
      <w:rFonts w:eastAsiaTheme="minorEastAsia"/>
      <w:sz w:val="22"/>
      <w:szCs w:val="22"/>
      <w:lang w:bidi="en-US"/>
    </w:rPr>
  </w:style>
  <w:style w:type="paragraph" w:styleId="Heading1">
    <w:name w:val="heading 1"/>
    <w:basedOn w:val="Normal"/>
    <w:next w:val="ppBodyText"/>
    <w:link w:val="Heading1Char"/>
    <w:qFormat/>
    <w:rsid w:val="000479BA"/>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next w:val="Normal"/>
    <w:link w:val="Heading3Char"/>
    <w:uiPriority w:val="9"/>
    <w:semiHidden/>
    <w:unhideWhenUsed/>
    <w:qFormat/>
    <w:rsid w:val="000479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rsid w:val="000479BA"/>
    <w:rPr>
      <w:rFonts w:asciiTheme="majorHAnsi" w:eastAsiaTheme="majorEastAsia" w:hAnsiTheme="majorHAnsi" w:cstheme="majorBidi"/>
      <w:b/>
      <w:bCs/>
      <w:color w:val="2E74B5" w:themeColor="accent1" w:themeShade="BF"/>
      <w:sz w:val="28"/>
      <w:szCs w:val="28"/>
      <w:lang w:bidi="en-US"/>
    </w:rPr>
  </w:style>
  <w:style w:type="paragraph" w:customStyle="1" w:styleId="ppBodyText">
    <w:name w:val="pp Body Text"/>
    <w:link w:val="ppBodyTextChar"/>
    <w:qFormat/>
    <w:rsid w:val="000479BA"/>
    <w:pPr>
      <w:numPr>
        <w:ilvl w:val="1"/>
        <w:numId w:val="8"/>
      </w:numPr>
      <w:spacing w:after="120" w:line="276" w:lineRule="auto"/>
    </w:pPr>
    <w:rPr>
      <w:rFonts w:eastAsiaTheme="minorEastAsia"/>
      <w:sz w:val="22"/>
      <w:szCs w:val="22"/>
      <w:lang w:bidi="en-US"/>
    </w:rPr>
  </w:style>
  <w:style w:type="paragraph" w:customStyle="1" w:styleId="ppBodyTextIndent">
    <w:name w:val="pp Body Text Indent"/>
    <w:basedOn w:val="ppBodyText"/>
    <w:rsid w:val="000479BA"/>
    <w:pPr>
      <w:numPr>
        <w:ilvl w:val="2"/>
      </w:numPr>
      <w:tabs>
        <w:tab w:val="num" w:pos="360"/>
      </w:tabs>
    </w:pPr>
  </w:style>
  <w:style w:type="paragraph" w:customStyle="1" w:styleId="ppBodyTextIndent2">
    <w:name w:val="pp Body Text Indent 2"/>
    <w:basedOn w:val="ppBodyTextIndent"/>
    <w:rsid w:val="000479BA"/>
    <w:pPr>
      <w:numPr>
        <w:ilvl w:val="3"/>
      </w:numPr>
      <w:tabs>
        <w:tab w:val="num" w:pos="360"/>
      </w:tabs>
    </w:pPr>
  </w:style>
  <w:style w:type="paragraph" w:customStyle="1" w:styleId="ppBulletList">
    <w:name w:val="pp Bullet List"/>
    <w:basedOn w:val="ppNumberList"/>
    <w:link w:val="ppBulletListChar"/>
    <w:qFormat/>
    <w:rsid w:val="000479BA"/>
    <w:pPr>
      <w:numPr>
        <w:numId w:val="1"/>
      </w:numPr>
      <w:tabs>
        <w:tab w:val="clear" w:pos="1440"/>
      </w:tabs>
    </w:pPr>
  </w:style>
  <w:style w:type="paragraph" w:customStyle="1" w:styleId="ppBulletListIndent">
    <w:name w:val="pp Bullet List Indent"/>
    <w:basedOn w:val="ppBulletList"/>
    <w:rsid w:val="000479BA"/>
    <w:pPr>
      <w:numPr>
        <w:ilvl w:val="2"/>
      </w:numPr>
      <w:tabs>
        <w:tab w:val="clear" w:pos="1757"/>
        <w:tab w:val="num" w:pos="360"/>
      </w:tabs>
      <w:ind w:left="1434" w:hanging="357"/>
    </w:pPr>
  </w:style>
  <w:style w:type="paragraph" w:customStyle="1" w:styleId="ppCode">
    <w:name w:val="pp Code"/>
    <w:link w:val="ppCodeChar"/>
    <w:qFormat/>
    <w:rsid w:val="000479BA"/>
    <w:pPr>
      <w:numPr>
        <w:ilvl w:val="1"/>
        <w:numId w:val="2"/>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szCs w:val="22"/>
      <w:lang w:bidi="en-US"/>
    </w:rPr>
  </w:style>
  <w:style w:type="paragraph" w:customStyle="1" w:styleId="ppCodeIndent">
    <w:name w:val="pp Code Indent"/>
    <w:basedOn w:val="ppCode"/>
    <w:rsid w:val="000479BA"/>
    <w:pPr>
      <w:numPr>
        <w:ilvl w:val="2"/>
      </w:numPr>
      <w:tabs>
        <w:tab w:val="num" w:pos="360"/>
      </w:tabs>
    </w:pPr>
  </w:style>
  <w:style w:type="paragraph" w:customStyle="1" w:styleId="ppCodeIndent2">
    <w:name w:val="pp Code Indent 2"/>
    <w:basedOn w:val="ppCodeIndent"/>
    <w:rsid w:val="000479BA"/>
    <w:pPr>
      <w:numPr>
        <w:ilvl w:val="3"/>
      </w:numPr>
      <w:tabs>
        <w:tab w:val="num" w:pos="360"/>
      </w:tabs>
      <w:ind w:left="1440"/>
    </w:pPr>
  </w:style>
  <w:style w:type="paragraph" w:customStyle="1" w:styleId="ppCodeLanguage">
    <w:name w:val="pp Code Language"/>
    <w:basedOn w:val="Normal"/>
    <w:next w:val="ppCode"/>
    <w:qFormat/>
    <w:rsid w:val="000479BA"/>
    <w:pPr>
      <w:numPr>
        <w:ilvl w:val="2"/>
        <w:numId w:val="3"/>
      </w:numPr>
      <w:pBdr>
        <w:bottom w:val="single" w:sz="2" w:space="1" w:color="C8CDDE"/>
      </w:pBdr>
      <w:shd w:val="clear" w:color="auto" w:fill="EFEFF7"/>
      <w:spacing w:after="0"/>
      <w:ind w:left="720"/>
    </w:pPr>
    <w:rPr>
      <w:b/>
      <w:color w:val="000066"/>
    </w:rPr>
  </w:style>
  <w:style w:type="paragraph" w:customStyle="1" w:styleId="ppCodeLanguageIndent2">
    <w:name w:val="pp Code Language Indent 2"/>
    <w:basedOn w:val="Normal"/>
    <w:next w:val="ppCodeIndent2"/>
    <w:rsid w:val="000479BA"/>
    <w:pPr>
      <w:numPr>
        <w:ilvl w:val="3"/>
        <w:numId w:val="3"/>
      </w:numPr>
      <w:pBdr>
        <w:bottom w:val="single" w:sz="2" w:space="1" w:color="C8CDDE"/>
      </w:pBdr>
      <w:shd w:val="clear" w:color="auto" w:fill="EFEFF7"/>
      <w:spacing w:after="0"/>
      <w:ind w:left="1440"/>
    </w:pPr>
    <w:rPr>
      <w:b/>
      <w:color w:val="000066"/>
    </w:rPr>
  </w:style>
  <w:style w:type="paragraph" w:customStyle="1" w:styleId="ppFigureCaption">
    <w:name w:val="pp Figure Caption"/>
    <w:basedOn w:val="Normal"/>
    <w:next w:val="ppBodyText"/>
    <w:qFormat/>
    <w:rsid w:val="000479BA"/>
    <w:pPr>
      <w:numPr>
        <w:ilvl w:val="1"/>
        <w:numId w:val="4"/>
      </w:numPr>
      <w:ind w:left="0"/>
    </w:pPr>
    <w:rPr>
      <w:i/>
    </w:rPr>
  </w:style>
  <w:style w:type="paragraph" w:customStyle="1" w:styleId="ppFigureCaptionIndent">
    <w:name w:val="pp Figure Caption Indent"/>
    <w:basedOn w:val="ppFigureCaption"/>
    <w:next w:val="ppBodyTextIndent"/>
    <w:rsid w:val="000479BA"/>
    <w:pPr>
      <w:numPr>
        <w:ilvl w:val="2"/>
      </w:numPr>
      <w:ind w:left="720"/>
    </w:pPr>
  </w:style>
  <w:style w:type="paragraph" w:customStyle="1" w:styleId="ppFigureCaptionIndent2">
    <w:name w:val="pp Figure Caption Indent 2"/>
    <w:basedOn w:val="ppFigureCaptionIndent"/>
    <w:next w:val="ppBodyTextIndent2"/>
    <w:rsid w:val="000479BA"/>
    <w:pPr>
      <w:numPr>
        <w:ilvl w:val="3"/>
      </w:numPr>
      <w:ind w:left="1440"/>
    </w:pPr>
  </w:style>
  <w:style w:type="paragraph" w:customStyle="1" w:styleId="ppNumberList">
    <w:name w:val="pp Number List"/>
    <w:basedOn w:val="Normal"/>
    <w:rsid w:val="000479BA"/>
    <w:pPr>
      <w:numPr>
        <w:ilvl w:val="1"/>
        <w:numId w:val="6"/>
      </w:numPr>
      <w:tabs>
        <w:tab w:val="left" w:pos="1440"/>
      </w:tabs>
      <w:ind w:left="754" w:hanging="357"/>
    </w:pPr>
  </w:style>
  <w:style w:type="paragraph" w:customStyle="1" w:styleId="ppListEnd">
    <w:name w:val="pp List End"/>
    <w:basedOn w:val="ppNumberList"/>
    <w:next w:val="ppBodyText"/>
    <w:rsid w:val="000479BA"/>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0479BA"/>
    <w:pPr>
      <w:numPr>
        <w:ilvl w:val="1"/>
        <w:numId w:val="5"/>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Indent">
    <w:name w:val="pp Note Indent"/>
    <w:basedOn w:val="ppNote"/>
    <w:rsid w:val="000479BA"/>
    <w:pPr>
      <w:numPr>
        <w:ilvl w:val="2"/>
      </w:numPr>
    </w:pPr>
  </w:style>
  <w:style w:type="paragraph" w:customStyle="1" w:styleId="ppNoteIndent2">
    <w:name w:val="pp Note Indent 2"/>
    <w:basedOn w:val="ppNoteIndent"/>
    <w:rsid w:val="000479BA"/>
    <w:pPr>
      <w:numPr>
        <w:ilvl w:val="3"/>
      </w:numPr>
      <w:ind w:left="1584"/>
    </w:pPr>
  </w:style>
  <w:style w:type="paragraph" w:customStyle="1" w:styleId="ppNumberListIndent">
    <w:name w:val="pp Number List Indent"/>
    <w:basedOn w:val="ppNumberList"/>
    <w:rsid w:val="000479BA"/>
    <w:pPr>
      <w:numPr>
        <w:ilvl w:val="2"/>
      </w:numPr>
      <w:tabs>
        <w:tab w:val="clear" w:pos="1440"/>
        <w:tab w:val="left" w:pos="2160"/>
      </w:tabs>
      <w:ind w:left="1434" w:hanging="357"/>
    </w:pPr>
  </w:style>
  <w:style w:type="paragraph" w:customStyle="1" w:styleId="ppProcedureStart">
    <w:name w:val="pp Procedure Start"/>
    <w:basedOn w:val="Normal"/>
    <w:next w:val="ppNumberList"/>
    <w:rsid w:val="000479BA"/>
    <w:pPr>
      <w:spacing w:before="80" w:after="80"/>
    </w:pPr>
    <w:rPr>
      <w:rFonts w:cs="Arial"/>
      <w:b/>
      <w:szCs w:val="20"/>
    </w:rPr>
  </w:style>
  <w:style w:type="paragraph" w:customStyle="1" w:styleId="ppTopic">
    <w:name w:val="pp Topic"/>
    <w:basedOn w:val="Title"/>
    <w:next w:val="ppBodyText"/>
    <w:rsid w:val="000479BA"/>
    <w:pPr>
      <w:pBdr>
        <w:bottom w:val="single" w:sz="8" w:space="4" w:color="5B9BD5" w:themeColor="accent1"/>
      </w:pBdr>
      <w:spacing w:after="300" w:line="276" w:lineRule="auto"/>
    </w:pPr>
    <w:rPr>
      <w:color w:val="323E4F" w:themeColor="text2" w:themeShade="BF"/>
      <w:spacing w:val="5"/>
      <w:sz w:val="52"/>
      <w:szCs w:val="52"/>
    </w:rPr>
  </w:style>
  <w:style w:type="paragraph" w:styleId="Footer">
    <w:name w:val="footer"/>
    <w:basedOn w:val="Normal"/>
    <w:link w:val="FooterChar"/>
    <w:uiPriority w:val="99"/>
    <w:unhideWhenUsed/>
    <w:rsid w:val="000479BA"/>
    <w:pPr>
      <w:tabs>
        <w:tab w:val="center" w:pos="4680"/>
        <w:tab w:val="right" w:pos="9360"/>
      </w:tabs>
    </w:pPr>
  </w:style>
  <w:style w:type="character" w:customStyle="1" w:styleId="FooterChar">
    <w:name w:val="Footer Char"/>
    <w:basedOn w:val="DefaultParagraphFont"/>
    <w:link w:val="Footer"/>
    <w:uiPriority w:val="99"/>
    <w:rsid w:val="000479BA"/>
    <w:rPr>
      <w:rFonts w:eastAsiaTheme="minorEastAsia"/>
      <w:sz w:val="22"/>
      <w:szCs w:val="22"/>
      <w:lang w:bidi="en-US"/>
    </w:rPr>
  </w:style>
  <w:style w:type="character" w:customStyle="1" w:styleId="ppBulletListChar">
    <w:name w:val="pp Bullet List Char"/>
    <w:basedOn w:val="DefaultParagraphFont"/>
    <w:link w:val="ppBulletList"/>
    <w:rsid w:val="000479BA"/>
    <w:rPr>
      <w:rFonts w:eastAsiaTheme="minorEastAsia"/>
      <w:sz w:val="22"/>
      <w:szCs w:val="22"/>
      <w:lang w:bidi="en-US"/>
    </w:rPr>
  </w:style>
  <w:style w:type="paragraph" w:customStyle="1" w:styleId="ppBodyTextIndent3">
    <w:name w:val="pp Body Text Indent 3"/>
    <w:basedOn w:val="ppBodyTextIndent2"/>
    <w:rsid w:val="000479BA"/>
    <w:pPr>
      <w:numPr>
        <w:ilvl w:val="4"/>
      </w:numPr>
      <w:tabs>
        <w:tab w:val="num" w:pos="360"/>
      </w:tabs>
    </w:pPr>
  </w:style>
  <w:style w:type="paragraph" w:customStyle="1" w:styleId="ppBulletListIndent2">
    <w:name w:val="pp Bullet List Indent 2"/>
    <w:basedOn w:val="ppBulletListIndent"/>
    <w:qFormat/>
    <w:rsid w:val="000479BA"/>
    <w:pPr>
      <w:numPr>
        <w:ilvl w:val="3"/>
      </w:numPr>
      <w:tabs>
        <w:tab w:val="clear" w:pos="2520"/>
        <w:tab w:val="num" w:pos="360"/>
      </w:tabs>
      <w:ind w:left="2115" w:hanging="357"/>
    </w:pPr>
  </w:style>
  <w:style w:type="paragraph" w:customStyle="1" w:styleId="ppNumberListIndent2">
    <w:name w:val="pp Number List Indent 2"/>
    <w:basedOn w:val="ppNumberListIndent"/>
    <w:qFormat/>
    <w:rsid w:val="000479BA"/>
    <w:pPr>
      <w:numPr>
        <w:ilvl w:val="3"/>
      </w:numPr>
      <w:ind w:left="2115" w:hanging="357"/>
    </w:pPr>
  </w:style>
  <w:style w:type="paragraph" w:customStyle="1" w:styleId="ppCodeIndent3">
    <w:name w:val="pp Code Indent 3"/>
    <w:basedOn w:val="ppCodeIndent2"/>
    <w:qFormat/>
    <w:rsid w:val="000479BA"/>
    <w:pPr>
      <w:numPr>
        <w:ilvl w:val="4"/>
      </w:numPr>
      <w:tabs>
        <w:tab w:val="num" w:pos="360"/>
      </w:tabs>
    </w:pPr>
  </w:style>
  <w:style w:type="paragraph" w:customStyle="1" w:styleId="ppCodeLanguageIndent3">
    <w:name w:val="pp Code Language Indent 3"/>
    <w:basedOn w:val="ppCodeLanguageIndent2"/>
    <w:next w:val="ppCodeIndent3"/>
    <w:qFormat/>
    <w:rsid w:val="000479BA"/>
    <w:pPr>
      <w:numPr>
        <w:ilvl w:val="4"/>
      </w:numPr>
    </w:pPr>
  </w:style>
  <w:style w:type="paragraph" w:customStyle="1" w:styleId="ppNoteIndent3">
    <w:name w:val="pp Note Indent 3"/>
    <w:basedOn w:val="ppNoteIndent2"/>
    <w:qFormat/>
    <w:rsid w:val="000479BA"/>
    <w:pPr>
      <w:numPr>
        <w:ilvl w:val="4"/>
      </w:numPr>
    </w:pPr>
  </w:style>
  <w:style w:type="paragraph" w:customStyle="1" w:styleId="ppFigureIndent3">
    <w:name w:val="pp Figure Indent 3"/>
    <w:basedOn w:val="Normal"/>
    <w:qFormat/>
    <w:rsid w:val="000479BA"/>
    <w:pPr>
      <w:spacing w:after="0"/>
      <w:ind w:firstLine="720"/>
    </w:pPr>
    <w:rPr>
      <w:noProof/>
    </w:rPr>
  </w:style>
  <w:style w:type="paragraph" w:customStyle="1" w:styleId="ppFigureCaptionIndent3">
    <w:name w:val="pp Figure Caption Indent 3"/>
    <w:basedOn w:val="ppFigureCaptionIndent2"/>
    <w:qFormat/>
    <w:rsid w:val="000479BA"/>
    <w:pPr>
      <w:numPr>
        <w:ilvl w:val="0"/>
        <w:numId w:val="0"/>
      </w:numPr>
      <w:ind w:firstLine="720"/>
    </w:pPr>
  </w:style>
  <w:style w:type="paragraph" w:customStyle="1" w:styleId="ppFigureNumberIndent3">
    <w:name w:val="pp Figure Number Indent 3"/>
    <w:basedOn w:val="Normal"/>
    <w:qFormat/>
    <w:rsid w:val="000479BA"/>
    <w:pPr>
      <w:spacing w:after="0"/>
      <w:ind w:firstLine="720"/>
    </w:pPr>
    <w:rPr>
      <w:b/>
    </w:rPr>
  </w:style>
  <w:style w:type="paragraph" w:customStyle="1" w:styleId="HOLDescription">
    <w:name w:val="HOL Description"/>
    <w:basedOn w:val="Heading3"/>
    <w:rsid w:val="000479BA"/>
    <w:pPr>
      <w:pBdr>
        <w:top w:val="thinThickSmallGap" w:sz="24" w:space="1" w:color="auto"/>
      </w:pBdr>
      <w:spacing w:before="0" w:after="200" w:line="240" w:lineRule="auto"/>
    </w:pPr>
    <w:rPr>
      <w:rFonts w:ascii="Times New Roman" w:eastAsia="Calibri" w:hAnsi="Times New Roman"/>
      <w:bCs/>
      <w:i/>
      <w:color w:val="5B9BD5" w:themeColor="accent1"/>
      <w:sz w:val="22"/>
      <w:szCs w:val="20"/>
      <w:lang w:val="en-NZ"/>
    </w:rPr>
  </w:style>
  <w:style w:type="character" w:styleId="Hyperlink">
    <w:name w:val="Hyperlink"/>
    <w:basedOn w:val="DefaultParagraphFont"/>
    <w:uiPriority w:val="99"/>
    <w:rsid w:val="000479BA"/>
    <w:rPr>
      <w:rFonts w:cs="Times New Roman"/>
      <w:color w:val="0000FF"/>
      <w:u w:val="single"/>
    </w:rPr>
  </w:style>
  <w:style w:type="paragraph" w:customStyle="1" w:styleId="HOLTitle1">
    <w:name w:val="HOL Title 1"/>
    <w:basedOn w:val="Normal"/>
    <w:rsid w:val="000479BA"/>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0479BA"/>
    <w:pPr>
      <w:tabs>
        <w:tab w:val="right" w:leader="dot" w:pos="9344"/>
      </w:tabs>
      <w:spacing w:before="280" w:after="0" w:line="280" w:lineRule="atLeast"/>
    </w:pPr>
    <w:rPr>
      <w:rFonts w:ascii="Arial" w:eastAsia="Batang" w:hAnsi="Arial" w:cs="Arial"/>
      <w:b/>
      <w:bCs/>
      <w:caps/>
      <w:noProof/>
      <w:sz w:val="20"/>
      <w:szCs w:val="20"/>
      <w:lang w:eastAsia="ko-KR"/>
    </w:rPr>
  </w:style>
  <w:style w:type="character" w:customStyle="1" w:styleId="ppBodyTextChar">
    <w:name w:val="pp Body Text Char"/>
    <w:basedOn w:val="DefaultParagraphFont"/>
    <w:link w:val="ppBodyText"/>
    <w:locked/>
    <w:rsid w:val="000479BA"/>
    <w:rPr>
      <w:rFonts w:eastAsiaTheme="minorEastAsia"/>
      <w:sz w:val="22"/>
      <w:szCs w:val="22"/>
      <w:lang w:bidi="en-US"/>
    </w:rPr>
  </w:style>
  <w:style w:type="paragraph" w:styleId="TOC3">
    <w:name w:val="toc 3"/>
    <w:basedOn w:val="Normal"/>
    <w:next w:val="Normal"/>
    <w:autoRedefine/>
    <w:uiPriority w:val="39"/>
    <w:unhideWhenUsed/>
    <w:rsid w:val="000479BA"/>
    <w:pPr>
      <w:spacing w:after="100"/>
      <w:ind w:left="440"/>
    </w:pPr>
  </w:style>
  <w:style w:type="paragraph" w:styleId="ListParagraph">
    <w:name w:val="List Paragraph"/>
    <w:basedOn w:val="Normal"/>
    <w:uiPriority w:val="34"/>
    <w:qFormat/>
    <w:rsid w:val="000479BA"/>
    <w:pPr>
      <w:ind w:left="720"/>
      <w:contextualSpacing/>
    </w:pPr>
    <w:rPr>
      <w:rFonts w:eastAsiaTheme="minorHAnsi"/>
      <w:lang w:val="en-NZ" w:bidi="ar-SA"/>
    </w:rPr>
  </w:style>
  <w:style w:type="paragraph" w:customStyle="1" w:styleId="Step">
    <w:name w:val="Step"/>
    <w:basedOn w:val="Normal"/>
    <w:link w:val="StepChar"/>
    <w:qFormat/>
    <w:rsid w:val="000479BA"/>
    <w:pPr>
      <w:numPr>
        <w:numId w:val="9"/>
      </w:numPr>
      <w:outlineLvl w:val="1"/>
    </w:pPr>
    <w:rPr>
      <w:rFonts w:ascii="Calibri" w:eastAsia="Times New Roman" w:hAnsi="Calibri" w:cs="Arial"/>
      <w:lang w:bidi="ar-SA"/>
    </w:rPr>
  </w:style>
  <w:style w:type="character" w:customStyle="1" w:styleId="StepChar">
    <w:name w:val="Step Char"/>
    <w:basedOn w:val="DefaultParagraphFont"/>
    <w:link w:val="Step"/>
    <w:rsid w:val="000479BA"/>
    <w:rPr>
      <w:rFonts w:ascii="Calibri" w:eastAsia="Times New Roman" w:hAnsi="Calibri" w:cs="Arial"/>
      <w:sz w:val="22"/>
      <w:szCs w:val="22"/>
    </w:rPr>
  </w:style>
  <w:style w:type="character" w:customStyle="1" w:styleId="ppCodeChar">
    <w:name w:val="pp Code Char"/>
    <w:basedOn w:val="DefaultParagraphFont"/>
    <w:link w:val="ppCode"/>
    <w:rsid w:val="000479BA"/>
    <w:rPr>
      <w:rFonts w:ascii="Consolas" w:eastAsia="Times New Roman" w:hAnsi="Consolas"/>
      <w:sz w:val="20"/>
      <w:szCs w:val="22"/>
      <w:shd w:val="clear" w:color="auto" w:fill="F7F7FF"/>
      <w:lang w:bidi="en-US"/>
    </w:rPr>
  </w:style>
  <w:style w:type="paragraph" w:styleId="Title">
    <w:name w:val="Title"/>
    <w:basedOn w:val="Normal"/>
    <w:next w:val="Normal"/>
    <w:link w:val="TitleChar"/>
    <w:uiPriority w:val="10"/>
    <w:qFormat/>
    <w:rsid w:val="000479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9BA"/>
    <w:rPr>
      <w:rFonts w:asciiTheme="majorHAnsi" w:eastAsiaTheme="majorEastAsia" w:hAnsiTheme="majorHAnsi" w:cstheme="majorBidi"/>
      <w:spacing w:val="-10"/>
      <w:kern w:val="28"/>
      <w:sz w:val="56"/>
      <w:szCs w:val="56"/>
      <w:lang w:bidi="en-US"/>
    </w:rPr>
  </w:style>
  <w:style w:type="character" w:customStyle="1" w:styleId="Heading3Char">
    <w:name w:val="Heading 3 Char"/>
    <w:basedOn w:val="DefaultParagraphFont"/>
    <w:link w:val="Heading3"/>
    <w:uiPriority w:val="9"/>
    <w:semiHidden/>
    <w:rsid w:val="000479BA"/>
    <w:rPr>
      <w:rFonts w:asciiTheme="majorHAnsi" w:eastAsiaTheme="majorEastAsia" w:hAnsiTheme="majorHAnsi" w:cstheme="majorBidi"/>
      <w:color w:val="1F4D78" w:themeColor="accent1" w:themeShade="7F"/>
      <w:lang w:bidi="en-US"/>
    </w:rPr>
  </w:style>
  <w:style w:type="paragraph" w:styleId="BalloonText">
    <w:name w:val="Balloon Text"/>
    <w:basedOn w:val="Normal"/>
    <w:link w:val="BalloonTextChar"/>
    <w:uiPriority w:val="99"/>
    <w:semiHidden/>
    <w:unhideWhenUsed/>
    <w:rsid w:val="00393A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3A3B"/>
    <w:rPr>
      <w:rFonts w:ascii="Segoe UI" w:eastAsiaTheme="minorEastAsia" w:hAnsi="Segoe UI" w:cs="Segoe UI"/>
      <w:sz w:val="18"/>
      <w:szCs w:val="18"/>
      <w:lang w:bidi="en-US"/>
    </w:rPr>
  </w:style>
  <w:style w:type="character" w:styleId="CommentReference">
    <w:name w:val="annotation reference"/>
    <w:basedOn w:val="DefaultParagraphFont"/>
    <w:uiPriority w:val="99"/>
    <w:semiHidden/>
    <w:unhideWhenUsed/>
    <w:rsid w:val="000A4F08"/>
    <w:rPr>
      <w:sz w:val="16"/>
      <w:szCs w:val="16"/>
    </w:rPr>
  </w:style>
  <w:style w:type="paragraph" w:styleId="CommentText">
    <w:name w:val="annotation text"/>
    <w:basedOn w:val="Normal"/>
    <w:link w:val="CommentTextChar"/>
    <w:uiPriority w:val="99"/>
    <w:semiHidden/>
    <w:unhideWhenUsed/>
    <w:rsid w:val="000A4F08"/>
    <w:pPr>
      <w:spacing w:line="240" w:lineRule="auto"/>
    </w:pPr>
    <w:rPr>
      <w:sz w:val="20"/>
      <w:szCs w:val="20"/>
    </w:rPr>
  </w:style>
  <w:style w:type="character" w:customStyle="1" w:styleId="CommentTextChar">
    <w:name w:val="Comment Text Char"/>
    <w:basedOn w:val="DefaultParagraphFont"/>
    <w:link w:val="CommentText"/>
    <w:uiPriority w:val="99"/>
    <w:semiHidden/>
    <w:rsid w:val="000A4F08"/>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0A4F08"/>
    <w:rPr>
      <w:b/>
      <w:bCs/>
    </w:rPr>
  </w:style>
  <w:style w:type="character" w:customStyle="1" w:styleId="CommentSubjectChar">
    <w:name w:val="Comment Subject Char"/>
    <w:basedOn w:val="CommentTextChar"/>
    <w:link w:val="CommentSubject"/>
    <w:uiPriority w:val="99"/>
    <w:semiHidden/>
    <w:rsid w:val="000A4F08"/>
    <w:rPr>
      <w:rFonts w:eastAsiaTheme="minorEastAsia"/>
      <w:b/>
      <w:bCs/>
      <w:sz w:val="20"/>
      <w:szCs w:val="20"/>
      <w:lang w:bidi="en-US"/>
    </w:rPr>
  </w:style>
  <w:style w:type="character" w:styleId="FollowedHyperlink">
    <w:name w:val="FollowedHyperlink"/>
    <w:basedOn w:val="DefaultParagraphFont"/>
    <w:uiPriority w:val="99"/>
    <w:semiHidden/>
    <w:unhideWhenUsed/>
    <w:rsid w:val="00D06A64"/>
    <w:rPr>
      <w:color w:val="954F72" w:themeColor="followedHyperlink"/>
      <w:u w:val="single"/>
    </w:rPr>
  </w:style>
  <w:style w:type="paragraph" w:styleId="Header">
    <w:name w:val="header"/>
    <w:basedOn w:val="Normal"/>
    <w:link w:val="HeaderChar"/>
    <w:uiPriority w:val="99"/>
    <w:unhideWhenUsed/>
    <w:rsid w:val="006311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191"/>
    <w:rPr>
      <w:rFonts w:eastAsiaTheme="minorEastAsia"/>
      <w:sz w:val="22"/>
      <w:szCs w:val="22"/>
      <w:lang w:bidi="en-US"/>
    </w:rPr>
  </w:style>
  <w:style w:type="character" w:styleId="Strong">
    <w:name w:val="Strong"/>
    <w:basedOn w:val="DefaultParagraphFont"/>
    <w:uiPriority w:val="22"/>
    <w:qFormat/>
    <w:rsid w:val="007547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hyperlink" Target="https://msdn.microsoft.com/en-us/library/windows/apps/br230849.aspx" TargetMode="External"/><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hyperlink" Target="https://msdn.microsoft.com/en-us/library/windows/apps/windows.ui.xaml.data.inotifypropertychanged" TargetMode="External"/><Relationship Id="rId25" Type="http://schemas.openxmlformats.org/officeDocument/2006/relationships/image" Target="media/image16.PNG"/><Relationship Id="rId26" Type="http://schemas.openxmlformats.org/officeDocument/2006/relationships/hyperlink" Target="https://msdn.microsoft.com/en-us/library/windows/apps/windows.ui.notifications" TargetMode="External"/><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fontTable" Target="fontTable.xml"/><Relationship Id="rId31" Type="http://schemas.microsoft.com/office/2011/relationships/people" Target="people.xml"/><Relationship Id="rId32" Type="http://schemas.openxmlformats.org/officeDocument/2006/relationships/glossaryDocument" Target="glossary/document.xml"/><Relationship Id="rId9" Type="http://schemas.openxmlformats.org/officeDocument/2006/relationships/image" Target="media/image3.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hyperlink" Target="https://msdn.microsoft.com/en-us/library/windows/apps/Mt186446.aspx" TargetMode="External"/><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40F1A5D7E935C4790F2B19540A7B144"/>
        <w:category>
          <w:name w:val="General"/>
          <w:gallery w:val="placeholder"/>
        </w:category>
        <w:types>
          <w:type w:val="bbPlcHdr"/>
        </w:types>
        <w:behaviors>
          <w:behavior w:val="content"/>
        </w:behaviors>
        <w:guid w:val="{1C3A7B21-9A5C-1140-A89F-B53F42334C3B}"/>
      </w:docPartPr>
      <w:docPartBody>
        <w:p w:rsidR="00143E44" w:rsidRDefault="005B03DA" w:rsidP="005B03DA">
          <w:pPr>
            <w:pStyle w:val="840F1A5D7E935C4790F2B19540A7B144"/>
          </w:pPr>
          <w:r w:rsidRPr="00FD574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00000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A1"/>
    <w:family w:val="auto"/>
    <w:pitch w:val="variable"/>
    <w:sig w:usb0="A00002AF" w:usb1="400078FB" w:usb2="00000000" w:usb3="00000000" w:csb0="0000009F" w:csb1="00000000"/>
  </w:font>
  <w:font w:name="Batang">
    <w:panose1 w:val="02030600000101010101"/>
    <w:charset w:val="81"/>
    <w:family w:val="auto"/>
    <w:pitch w:val="variable"/>
    <w:sig w:usb0="B00002AF" w:usb1="69D77CFB" w:usb2="00000030" w:usb3="00000000" w:csb0="0008009F" w:csb1="00000000"/>
  </w:font>
  <w:font w:name="Segoe UI">
    <w:panose1 w:val="020B0502040204020203"/>
    <w:charset w:val="00"/>
    <w:family w:val="auto"/>
    <w:pitch w:val="variable"/>
    <w:sig w:usb0="E4002EFF" w:usb1="C000E47F"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3DA"/>
    <w:rsid w:val="00143E44"/>
    <w:rsid w:val="002A4CA6"/>
    <w:rsid w:val="005B03DA"/>
    <w:rsid w:val="00B85337"/>
    <w:rsid w:val="00C73030"/>
    <w:rsid w:val="00D224ED"/>
    <w:rsid w:val="00DA2368"/>
    <w:rsid w:val="00F62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03DA"/>
    <w:rPr>
      <w:color w:val="808080"/>
    </w:rPr>
  </w:style>
  <w:style w:type="paragraph" w:customStyle="1" w:styleId="840F1A5D7E935C4790F2B19540A7B144">
    <w:name w:val="840F1A5D7E935C4790F2B19540A7B144"/>
    <w:rsid w:val="005B03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29</Pages>
  <Words>5280</Words>
  <Characters>30096</Characters>
  <Application>Microsoft Macintosh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Voegeli</dc:creator>
  <cp:keywords/>
  <dc:description/>
  <cp:lastModifiedBy>Sarah Voegeli</cp:lastModifiedBy>
  <cp:revision>5</cp:revision>
  <dcterms:created xsi:type="dcterms:W3CDTF">2015-09-29T17:20:00Z</dcterms:created>
  <dcterms:modified xsi:type="dcterms:W3CDTF">2015-09-29T17:23:00Z</dcterms:modified>
</cp:coreProperties>
</file>